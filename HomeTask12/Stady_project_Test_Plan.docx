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3C9C6" w14:textId="4684A05D" w:rsidR="007D4575" w:rsidRPr="008F4D16" w:rsidRDefault="007D4575" w:rsidP="007D457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rebuchet MS" w:eastAsia="Times New Roman" w:hAnsi="Trebuchet MS" w:cs="Arial"/>
          <w:b/>
          <w:bCs/>
          <w:sz w:val="24"/>
          <w:szCs w:val="24"/>
        </w:rPr>
      </w:pPr>
      <w:r w:rsidRPr="008F4D16">
        <w:rPr>
          <w:rFonts w:ascii="Trebuchet MS" w:eastAsia="Times New Roman" w:hAnsi="Trebuchet MS" w:cs="Arial"/>
          <w:b/>
          <w:bCs/>
          <w:sz w:val="24"/>
          <w:szCs w:val="24"/>
        </w:rPr>
        <w:t xml:space="preserve">Performance </w:t>
      </w:r>
      <w:r w:rsidRPr="00131A11">
        <w:rPr>
          <w:rFonts w:ascii="Trebuchet MS" w:eastAsia="Times New Roman" w:hAnsi="Trebuchet MS" w:cs="Arial"/>
          <w:b/>
          <w:bCs/>
          <w:sz w:val="24"/>
          <w:szCs w:val="24"/>
        </w:rPr>
        <w:t xml:space="preserve">Test </w:t>
      </w:r>
      <w:r>
        <w:rPr>
          <w:rFonts w:ascii="Trebuchet MS" w:eastAsia="Times New Roman" w:hAnsi="Trebuchet MS" w:cs="Arial"/>
          <w:b/>
          <w:bCs/>
          <w:sz w:val="24"/>
          <w:szCs w:val="24"/>
        </w:rPr>
        <w:t>Plan</w:t>
      </w:r>
    </w:p>
    <w:p w14:paraId="2C1069F4" w14:textId="77777777" w:rsidR="007D4575" w:rsidRPr="00131A11" w:rsidRDefault="007D4575" w:rsidP="007D4575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Trebuchet MS" w:eastAsia="Times New Roman" w:hAnsi="Trebuchet MS" w:cs="Arial"/>
          <w:sz w:val="24"/>
          <w:szCs w:val="24"/>
        </w:rPr>
      </w:pPr>
      <w:r w:rsidRPr="008F4D16">
        <w:rPr>
          <w:rFonts w:ascii="Trebuchet MS" w:eastAsia="Times New Roman" w:hAnsi="Trebuchet MS" w:cs="Arial"/>
          <w:sz w:val="24"/>
          <w:szCs w:val="24"/>
        </w:rPr>
        <w:t xml:space="preserve">For BlogEngine.NET 3.2 </w:t>
      </w:r>
      <w:r w:rsidRPr="008F4D16">
        <w:rPr>
          <w:rStyle w:val="normaltextrun"/>
          <w:rFonts w:ascii="Trebuchet MS" w:hAnsi="Trebuchet MS"/>
          <w:sz w:val="24"/>
          <w:szCs w:val="24"/>
          <w:bdr w:val="none" w:sz="0" w:space="0" w:color="auto" w:frame="1"/>
        </w:rPr>
        <w:t>ver. 1.0.0</w:t>
      </w:r>
    </w:p>
    <w:p w14:paraId="4EDFF840" w14:textId="09858378" w:rsidR="00313FBD" w:rsidRPr="00523F49" w:rsidRDefault="00CF3A26" w:rsidP="00523F4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  <w:r w:rsidRPr="00523F49">
        <w:rPr>
          <w:rFonts w:ascii="Trebuchet MS" w:eastAsia="Times New Roman" w:hAnsi="Trebuchet MS" w:cs="Arial"/>
          <w:sz w:val="24"/>
          <w:szCs w:val="24"/>
        </w:rPr>
        <w:t>Test items</w:t>
      </w:r>
    </w:p>
    <w:p w14:paraId="44F3BB1B" w14:textId="38A61B8D" w:rsidR="001157E0" w:rsidRDefault="002B39EF" w:rsidP="008A7F54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sz w:val="24"/>
          <w:szCs w:val="24"/>
        </w:rPr>
      </w:pPr>
      <w:hyperlink r:id="rId5" w:history="1">
        <w:r w:rsidR="001573E6" w:rsidRPr="001573E6">
          <w:rPr>
            <w:rStyle w:val="Hyperlink"/>
            <w:rFonts w:ascii="Trebuchet MS" w:eastAsia="Times New Roman" w:hAnsi="Trebuchet MS" w:cs="Arial"/>
            <w:sz w:val="24"/>
            <w:szCs w:val="24"/>
          </w:rPr>
          <w:t>BlogEngine.NET Documentation</w:t>
        </w:r>
      </w:hyperlink>
    </w:p>
    <w:p w14:paraId="577BC351" w14:textId="010538A7" w:rsidR="001573E6" w:rsidRDefault="002B39EF" w:rsidP="008A7F54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sz w:val="24"/>
          <w:szCs w:val="24"/>
        </w:rPr>
      </w:pPr>
      <w:hyperlink r:id="rId6" w:history="1">
        <w:r w:rsidR="00784F0B" w:rsidRPr="008A7F54">
          <w:rPr>
            <w:rStyle w:val="Hyperlink"/>
            <w:rFonts w:ascii="Trebuchet MS" w:eastAsia="Times New Roman" w:hAnsi="Trebuchet MS" w:cs="Arial"/>
            <w:sz w:val="24"/>
            <w:szCs w:val="24"/>
          </w:rPr>
          <w:t>JMeter</w:t>
        </w:r>
        <w:r w:rsidR="008A7F54" w:rsidRPr="008A7F54">
          <w:rPr>
            <w:rStyle w:val="Hyperlink"/>
            <w:rFonts w:ascii="Trebuchet MS" w:eastAsia="Times New Roman" w:hAnsi="Trebuchet MS" w:cs="Arial"/>
            <w:sz w:val="24"/>
            <w:szCs w:val="24"/>
          </w:rPr>
          <w:t xml:space="preserve"> Documentation</w:t>
        </w:r>
      </w:hyperlink>
    </w:p>
    <w:p w14:paraId="405B1331" w14:textId="45440B2E" w:rsidR="008A7F54" w:rsidRDefault="002B39EF" w:rsidP="008A7F54">
      <w:pPr>
        <w:shd w:val="clear" w:color="auto" w:fill="FFFFFF"/>
        <w:spacing w:after="0" w:line="240" w:lineRule="auto"/>
        <w:rPr>
          <w:rStyle w:val="Hyperlink"/>
          <w:rFonts w:ascii="Trebuchet MS" w:eastAsia="Times New Roman" w:hAnsi="Trebuchet MS" w:cs="Arial"/>
          <w:sz w:val="24"/>
          <w:szCs w:val="24"/>
        </w:rPr>
      </w:pPr>
      <w:hyperlink r:id="rId7" w:history="1">
        <w:r w:rsidR="008462FB" w:rsidRPr="00462C44">
          <w:rPr>
            <w:rStyle w:val="Hyperlink"/>
            <w:rFonts w:ascii="Trebuchet MS" w:eastAsia="Times New Roman" w:hAnsi="Trebuchet MS" w:cs="Arial"/>
            <w:sz w:val="24"/>
            <w:szCs w:val="24"/>
          </w:rPr>
          <w:t>BlogEngine</w:t>
        </w:r>
        <w:r w:rsidR="00462C44" w:rsidRPr="00462C44">
          <w:rPr>
            <w:rStyle w:val="Hyperlink"/>
            <w:rFonts w:ascii="Trebuchet MS" w:eastAsia="Times New Roman" w:hAnsi="Trebuchet MS" w:cs="Arial"/>
            <w:sz w:val="24"/>
            <w:szCs w:val="24"/>
          </w:rPr>
          <w:t>.NET Algorithms</w:t>
        </w:r>
      </w:hyperlink>
    </w:p>
    <w:p w14:paraId="5E6DCF28" w14:textId="201E6E7F" w:rsidR="00466BD2" w:rsidRDefault="00523F49" w:rsidP="008A7F54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sz w:val="24"/>
          <w:szCs w:val="24"/>
        </w:rPr>
      </w:pPr>
      <w:hyperlink r:id="rId8" w:history="1">
        <w:r w:rsidRPr="00523F49">
          <w:rPr>
            <w:rStyle w:val="Hyperlink"/>
            <w:rFonts w:ascii="Trebuchet MS" w:eastAsia="Times New Roman" w:hAnsi="Trebuchet MS" w:cs="Arial"/>
            <w:sz w:val="24"/>
            <w:szCs w:val="24"/>
          </w:rPr>
          <w:t>Performance Test Strategy</w:t>
        </w:r>
      </w:hyperlink>
    </w:p>
    <w:p w14:paraId="679DB264" w14:textId="6AC69722" w:rsidR="00CF3A26" w:rsidRDefault="001E346C" w:rsidP="001E346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  <w:r>
        <w:rPr>
          <w:rFonts w:ascii="Trebuchet MS" w:eastAsia="Times New Roman" w:hAnsi="Trebuchet MS" w:cs="Arial"/>
          <w:sz w:val="24"/>
          <w:szCs w:val="24"/>
        </w:rPr>
        <w:t>I</w:t>
      </w:r>
      <w:r w:rsidR="00CF3A26" w:rsidRPr="001E346C">
        <w:rPr>
          <w:rFonts w:ascii="Trebuchet MS" w:eastAsia="Times New Roman" w:hAnsi="Trebuchet MS" w:cs="Arial"/>
          <w:sz w:val="24"/>
          <w:szCs w:val="24"/>
        </w:rPr>
        <w:t>ntroduction</w:t>
      </w:r>
    </w:p>
    <w:p w14:paraId="4808DAF5" w14:textId="4EC840CD" w:rsidR="001E346C" w:rsidRDefault="001E346C" w:rsidP="00DC0F38">
      <w:pPr>
        <w:shd w:val="clear" w:color="auto" w:fill="FFFFFF"/>
        <w:spacing w:before="100" w:beforeAutospacing="1" w:after="100" w:afterAutospacing="1" w:line="240" w:lineRule="auto"/>
        <w:rPr>
          <w:rFonts w:ascii="Trebuchet MS" w:eastAsia="Trebuchet MS" w:hAnsi="Trebuchet MS"/>
          <w:sz w:val="24"/>
          <w:szCs w:val="24"/>
        </w:rPr>
      </w:pPr>
      <w:r w:rsidRPr="008F4D16">
        <w:rPr>
          <w:rFonts w:ascii="Trebuchet MS" w:eastAsia="Trebuchet MS" w:hAnsi="Trebuchet MS"/>
          <w:sz w:val="24"/>
          <w:szCs w:val="24"/>
        </w:rPr>
        <w:t xml:space="preserve">This document describes the </w:t>
      </w:r>
      <w:r w:rsidRPr="00CF3A26">
        <w:rPr>
          <w:rFonts w:ascii="Trebuchet MS" w:eastAsia="Times New Roman" w:hAnsi="Trebuchet MS" w:cs="Arial"/>
          <w:sz w:val="24"/>
          <w:szCs w:val="24"/>
        </w:rPr>
        <w:t>activities</w:t>
      </w:r>
      <w:r w:rsidRPr="008F4D16">
        <w:rPr>
          <w:rFonts w:ascii="Trebuchet MS" w:eastAsia="Trebuchet MS" w:hAnsi="Trebuchet MS"/>
          <w:sz w:val="24"/>
          <w:szCs w:val="24"/>
        </w:rPr>
        <w:t>, pass/fail criteria</w:t>
      </w:r>
      <w:r w:rsidR="00755550">
        <w:rPr>
          <w:rFonts w:ascii="Trebuchet MS" w:eastAsia="Trebuchet MS" w:hAnsi="Trebuchet MS"/>
          <w:sz w:val="24"/>
          <w:szCs w:val="24"/>
        </w:rPr>
        <w:t>, s</w:t>
      </w:r>
      <w:r w:rsidR="00755550" w:rsidRPr="00CF3A26">
        <w:rPr>
          <w:rFonts w:ascii="Trebuchet MS" w:eastAsia="Times New Roman" w:hAnsi="Trebuchet MS" w:cs="Arial"/>
          <w:sz w:val="24"/>
          <w:szCs w:val="24"/>
        </w:rPr>
        <w:t>uspension criteria and resumption requirements</w:t>
      </w:r>
      <w:r w:rsidR="00DC0F38">
        <w:rPr>
          <w:rFonts w:ascii="Trebuchet MS" w:eastAsia="Times New Roman" w:hAnsi="Trebuchet MS" w:cs="Arial"/>
          <w:sz w:val="24"/>
          <w:szCs w:val="24"/>
        </w:rPr>
        <w:t>, t</w:t>
      </w:r>
      <w:r w:rsidR="00755550" w:rsidRPr="008F4D16">
        <w:rPr>
          <w:rFonts w:ascii="Trebuchet MS" w:eastAsia="Times New Roman" w:hAnsi="Trebuchet MS" w:cs="Arial"/>
          <w:sz w:val="24"/>
          <w:szCs w:val="24"/>
        </w:rPr>
        <w:t>est deliverables</w:t>
      </w:r>
      <w:r w:rsidR="00DC0F38">
        <w:rPr>
          <w:rFonts w:ascii="Trebuchet MS" w:eastAsia="Times New Roman" w:hAnsi="Trebuchet MS" w:cs="Arial"/>
          <w:sz w:val="24"/>
          <w:szCs w:val="24"/>
        </w:rPr>
        <w:t>, t</w:t>
      </w:r>
      <w:r w:rsidR="00755550" w:rsidRPr="009C1CBA">
        <w:rPr>
          <w:rFonts w:ascii="Trebuchet MS" w:eastAsia="Times New Roman" w:hAnsi="Trebuchet MS" w:cs="Arial"/>
          <w:sz w:val="24"/>
          <w:szCs w:val="24"/>
        </w:rPr>
        <w:t>esting tasks</w:t>
      </w:r>
      <w:r w:rsidR="00DC0F38">
        <w:rPr>
          <w:rFonts w:ascii="Trebuchet MS" w:eastAsia="Times New Roman" w:hAnsi="Trebuchet MS" w:cs="Arial"/>
          <w:sz w:val="24"/>
          <w:szCs w:val="24"/>
        </w:rPr>
        <w:t xml:space="preserve">, </w:t>
      </w:r>
      <w:r w:rsidR="00755550" w:rsidRPr="009C1CBA">
        <w:rPr>
          <w:rFonts w:ascii="Trebuchet MS" w:eastAsia="Times New Roman" w:hAnsi="Trebuchet MS" w:cs="Arial"/>
          <w:sz w:val="24"/>
          <w:szCs w:val="24"/>
        </w:rPr>
        <w:t>environment description</w:t>
      </w:r>
      <w:r w:rsidR="00DC0F38">
        <w:rPr>
          <w:rFonts w:ascii="Trebuchet MS" w:eastAsia="Times New Roman" w:hAnsi="Trebuchet MS" w:cs="Arial"/>
          <w:sz w:val="24"/>
          <w:szCs w:val="24"/>
        </w:rPr>
        <w:t xml:space="preserve">, </w:t>
      </w:r>
      <w:r w:rsidRPr="008F4D16">
        <w:rPr>
          <w:rFonts w:ascii="Trebuchet MS" w:eastAsia="Trebuchet MS" w:hAnsi="Trebuchet MS" w:cs="Trebuchet MS"/>
          <w:sz w:val="24"/>
          <w:szCs w:val="24"/>
        </w:rPr>
        <w:t>r</w:t>
      </w:r>
      <w:r w:rsidRPr="008F4D16">
        <w:rPr>
          <w:rFonts w:ascii="Trebuchet MS" w:eastAsia="Trebuchet MS" w:hAnsi="Trebuchet MS"/>
          <w:sz w:val="24"/>
          <w:szCs w:val="24"/>
        </w:rPr>
        <w:t>esponsibilities, staffing and training needs, schedule, risks and contingencies</w:t>
      </w:r>
      <w:r w:rsidR="00F32F12">
        <w:rPr>
          <w:rFonts w:ascii="Trebuchet MS" w:eastAsia="Trebuchet MS" w:hAnsi="Trebuchet MS"/>
          <w:sz w:val="24"/>
          <w:szCs w:val="24"/>
        </w:rPr>
        <w:t xml:space="preserve">, </w:t>
      </w:r>
      <w:r w:rsidR="00F32F12" w:rsidRPr="00CF3A26">
        <w:rPr>
          <w:rFonts w:ascii="Trebuchet MS" w:eastAsia="Times New Roman" w:hAnsi="Trebuchet MS" w:cs="Arial"/>
          <w:sz w:val="24"/>
          <w:szCs w:val="24"/>
        </w:rPr>
        <w:t>techniques</w:t>
      </w:r>
      <w:r w:rsidR="00F32F12">
        <w:rPr>
          <w:rFonts w:ascii="Trebuchet MS" w:eastAsia="Times New Roman" w:hAnsi="Trebuchet MS" w:cs="Arial"/>
          <w:sz w:val="24"/>
          <w:szCs w:val="24"/>
        </w:rPr>
        <w:t xml:space="preserve"> and</w:t>
      </w:r>
      <w:r w:rsidR="00F32F12" w:rsidRPr="00CF3A26">
        <w:rPr>
          <w:rFonts w:ascii="Trebuchet MS" w:eastAsia="Times New Roman" w:hAnsi="Trebuchet MS" w:cs="Arial"/>
          <w:sz w:val="24"/>
          <w:szCs w:val="24"/>
        </w:rPr>
        <w:t xml:space="preserve"> tools</w:t>
      </w:r>
      <w:r w:rsidRPr="008F4D16">
        <w:rPr>
          <w:rFonts w:ascii="Trebuchet MS" w:eastAsia="Trebuchet MS" w:hAnsi="Trebuchet MS"/>
          <w:sz w:val="24"/>
          <w:szCs w:val="24"/>
        </w:rPr>
        <w:t xml:space="preserve"> which could be used for the performance testing of the </w:t>
      </w:r>
      <w:r w:rsidRPr="008F4D16">
        <w:rPr>
          <w:rFonts w:ascii="Trebuchet MS" w:eastAsia="Times New Roman" w:hAnsi="Trebuchet MS" w:cs="Arial"/>
          <w:sz w:val="24"/>
          <w:szCs w:val="24"/>
        </w:rPr>
        <w:t xml:space="preserve">BlogEngine.NET 3.2 </w:t>
      </w:r>
      <w:r w:rsidRPr="008F4D16">
        <w:rPr>
          <w:rFonts w:ascii="Trebuchet MS" w:eastAsia="Trebuchet MS" w:hAnsi="Trebuchet MS"/>
          <w:sz w:val="24"/>
          <w:szCs w:val="24"/>
        </w:rPr>
        <w:t>application.</w:t>
      </w:r>
    </w:p>
    <w:p w14:paraId="06F6C067" w14:textId="77777777" w:rsidR="001E346C" w:rsidRPr="00FF6FA7" w:rsidRDefault="001E346C" w:rsidP="001E346C">
      <w:pPr>
        <w:shd w:val="clear" w:color="auto" w:fill="FFFFFF"/>
        <w:spacing w:before="100" w:beforeAutospacing="1" w:after="0" w:line="240" w:lineRule="auto"/>
        <w:rPr>
          <w:rFonts w:ascii="Trebuchet MS" w:eastAsia="Trebuchet MS" w:hAnsi="Trebuchet MS"/>
          <w:sz w:val="24"/>
          <w:szCs w:val="24"/>
        </w:rPr>
      </w:pPr>
      <w:r w:rsidRPr="00173E28">
        <w:rPr>
          <w:rFonts w:ascii="Trebuchet MS" w:eastAsia="Trebuchet MS" w:hAnsi="Trebuchet MS"/>
          <w:sz w:val="24"/>
          <w:szCs w:val="24"/>
        </w:rPr>
        <w:t xml:space="preserve">The aim of BlogEngine.NET 3.2 performance testing is to determine the overall complex </w:t>
      </w:r>
      <w:r w:rsidRPr="00FF6FA7">
        <w:rPr>
          <w:rFonts w:ascii="Trebuchet MS" w:eastAsia="Trebuchet MS" w:hAnsi="Trebuchet MS"/>
          <w:sz w:val="24"/>
          <w:szCs w:val="24"/>
        </w:rPr>
        <w:t xml:space="preserve">evaluation of the </w:t>
      </w:r>
      <w:r>
        <w:rPr>
          <w:rFonts w:ascii="Trebuchet MS" w:eastAsia="Trebuchet MS" w:hAnsi="Trebuchet MS"/>
          <w:sz w:val="24"/>
          <w:szCs w:val="24"/>
        </w:rPr>
        <w:t xml:space="preserve">back-end server </w:t>
      </w:r>
      <w:r w:rsidRPr="00FF6FA7">
        <w:rPr>
          <w:rFonts w:ascii="Trebuchet MS" w:eastAsia="Trebuchet MS" w:hAnsi="Trebuchet MS"/>
          <w:sz w:val="24"/>
          <w:szCs w:val="24"/>
        </w:rPr>
        <w:t>system (software + hardware) in different conditions of usage:</w:t>
      </w:r>
    </w:p>
    <w:p w14:paraId="433FF194" w14:textId="77777777" w:rsidR="001E346C" w:rsidRPr="00FF6FA7" w:rsidRDefault="001E346C" w:rsidP="001E346C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rebuchet MS" w:eastAsia="Trebuchet MS" w:hAnsi="Trebuchet MS"/>
          <w:sz w:val="24"/>
          <w:szCs w:val="24"/>
        </w:rPr>
      </w:pPr>
      <w:r>
        <w:rPr>
          <w:rFonts w:ascii="Trebuchet MS" w:eastAsia="Trebuchet MS" w:hAnsi="Trebuchet MS"/>
          <w:sz w:val="24"/>
          <w:szCs w:val="24"/>
        </w:rPr>
        <w:t>D</w:t>
      </w:r>
      <w:r w:rsidRPr="00FF6FA7">
        <w:rPr>
          <w:rFonts w:ascii="Trebuchet MS" w:eastAsia="Trebuchet MS" w:hAnsi="Trebuchet MS"/>
          <w:sz w:val="24"/>
          <w:szCs w:val="24"/>
        </w:rPr>
        <w:t>ifferent number of the posts.</w:t>
      </w:r>
    </w:p>
    <w:p w14:paraId="0723A385" w14:textId="77777777" w:rsidR="001E346C" w:rsidRPr="00FF6FA7" w:rsidRDefault="001E346C" w:rsidP="001E346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rebuchet MS" w:hAnsi="Trebuchet MS"/>
          <w:sz w:val="24"/>
          <w:szCs w:val="24"/>
        </w:rPr>
      </w:pPr>
      <w:r>
        <w:rPr>
          <w:rFonts w:ascii="Trebuchet MS" w:hAnsi="Trebuchet MS" w:cs="Arial"/>
          <w:sz w:val="24"/>
          <w:szCs w:val="24"/>
          <w:shd w:val="clear" w:color="auto" w:fill="FFFFFF"/>
        </w:rPr>
        <w:t>P</w:t>
      </w:r>
      <w:r w:rsidRPr="00FF6FA7">
        <w:rPr>
          <w:rFonts w:ascii="Trebuchet MS" w:hAnsi="Trebuchet MS" w:cs="Arial"/>
          <w:sz w:val="24"/>
          <w:szCs w:val="24"/>
          <w:shd w:val="clear" w:color="auto" w:fill="FFFFFF"/>
        </w:rPr>
        <w:t>osts with a text and attached photo</w:t>
      </w:r>
      <w:r>
        <w:rPr>
          <w:rFonts w:ascii="Trebuchet MS" w:hAnsi="Trebuchet MS" w:cs="Arial"/>
          <w:sz w:val="24"/>
          <w:szCs w:val="24"/>
          <w:shd w:val="clear" w:color="auto" w:fill="FFFFFF"/>
        </w:rPr>
        <w:t>.</w:t>
      </w:r>
    </w:p>
    <w:p w14:paraId="7D44D63E" w14:textId="77777777" w:rsidR="001E346C" w:rsidRDefault="001E346C" w:rsidP="001E346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rebuchet MS" w:hAnsi="Trebuchet MS"/>
          <w:sz w:val="24"/>
          <w:szCs w:val="24"/>
        </w:rPr>
      </w:pPr>
      <w:r>
        <w:rPr>
          <w:rFonts w:ascii="Trebuchet MS" w:eastAsia="Trebuchet MS" w:hAnsi="Trebuchet MS"/>
          <w:sz w:val="24"/>
          <w:szCs w:val="24"/>
        </w:rPr>
        <w:t>Different number of the users.</w:t>
      </w:r>
    </w:p>
    <w:p w14:paraId="54DBF9D0" w14:textId="72221161" w:rsidR="001E346C" w:rsidRDefault="001E346C" w:rsidP="001E346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line="240" w:lineRule="auto"/>
        <w:rPr>
          <w:rFonts w:ascii="Trebuchet MS" w:eastAsia="Trebuchet MS" w:hAnsi="Trebuchet MS"/>
          <w:sz w:val="24"/>
          <w:szCs w:val="24"/>
        </w:rPr>
      </w:pPr>
      <w:r>
        <w:rPr>
          <w:rFonts w:ascii="Trebuchet MS" w:eastAsia="Trebuchet MS" w:hAnsi="Trebuchet MS"/>
          <w:sz w:val="24"/>
          <w:szCs w:val="24"/>
        </w:rPr>
        <w:t>Different types of data storage.</w:t>
      </w:r>
    </w:p>
    <w:p w14:paraId="2001A7C2" w14:textId="204705E6" w:rsidR="00F32F12" w:rsidRDefault="00F32F12" w:rsidP="00F32F12">
      <w:pPr>
        <w:pStyle w:val="ListParagraph"/>
        <w:shd w:val="clear" w:color="auto" w:fill="FFFFFF"/>
        <w:spacing w:before="100" w:beforeAutospacing="1" w:line="240" w:lineRule="auto"/>
        <w:rPr>
          <w:rFonts w:ascii="Trebuchet MS" w:eastAsia="Trebuchet MS" w:hAnsi="Trebuchet MS"/>
          <w:sz w:val="24"/>
          <w:szCs w:val="24"/>
        </w:rPr>
      </w:pPr>
    </w:p>
    <w:p w14:paraId="679D491B" w14:textId="2379240B" w:rsidR="00F32F12" w:rsidRPr="00F32F12" w:rsidRDefault="00CF3A26" w:rsidP="00F32F1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  <w:r w:rsidRPr="00F32F12">
        <w:rPr>
          <w:rFonts w:ascii="Trebuchet MS" w:eastAsia="Times New Roman" w:hAnsi="Trebuchet MS" w:cs="Arial"/>
          <w:sz w:val="24"/>
          <w:szCs w:val="24"/>
        </w:rPr>
        <w:t>Features to be tested</w:t>
      </w:r>
    </w:p>
    <w:p w14:paraId="180A6E53" w14:textId="77777777" w:rsidR="00F32F12" w:rsidRDefault="00F32F12" w:rsidP="00F32F12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  <w:r>
        <w:rPr>
          <w:rFonts w:ascii="Trebuchet MS" w:eastAsia="Times New Roman" w:hAnsi="Trebuchet MS" w:cs="Arial"/>
          <w:sz w:val="24"/>
          <w:szCs w:val="24"/>
        </w:rPr>
        <w:t>Admin features: login/logout, user creating/deleting.</w:t>
      </w:r>
    </w:p>
    <w:p w14:paraId="6337191A" w14:textId="77777777" w:rsidR="00F32F12" w:rsidRDefault="00F32F12" w:rsidP="00F32F12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  <w:r>
        <w:rPr>
          <w:rFonts w:ascii="Trebuchet MS" w:eastAsia="Times New Roman" w:hAnsi="Trebuchet MS" w:cs="Arial"/>
          <w:sz w:val="24"/>
          <w:szCs w:val="24"/>
        </w:rPr>
        <w:t>Editor features: login/logout, posts creation/editing.</w:t>
      </w:r>
    </w:p>
    <w:p w14:paraId="53CAE811" w14:textId="77777777" w:rsidR="00F32F12" w:rsidRPr="00AF2F73" w:rsidRDefault="00F32F12" w:rsidP="00F32F12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  <w:r>
        <w:rPr>
          <w:rFonts w:ascii="Trebuchet MS" w:eastAsia="Times New Roman" w:hAnsi="Trebuchet MS" w:cs="Arial"/>
          <w:sz w:val="24"/>
          <w:szCs w:val="24"/>
        </w:rPr>
        <w:t xml:space="preserve">Users </w:t>
      </w:r>
      <w:proofErr w:type="gramStart"/>
      <w:r>
        <w:rPr>
          <w:rFonts w:ascii="Trebuchet MS" w:eastAsia="Times New Roman" w:hAnsi="Trebuchet MS" w:cs="Arial"/>
          <w:sz w:val="24"/>
          <w:szCs w:val="24"/>
        </w:rPr>
        <w:t>features:</w:t>
      </w:r>
      <w:proofErr w:type="gramEnd"/>
      <w:r>
        <w:rPr>
          <w:rFonts w:ascii="Trebuchet MS" w:eastAsia="Times New Roman" w:hAnsi="Trebuchet MS" w:cs="Arial"/>
          <w:sz w:val="24"/>
          <w:szCs w:val="24"/>
        </w:rPr>
        <w:t xml:space="preserve"> post opening/commenting, calendar opening, contacts opening, search by name.</w:t>
      </w:r>
    </w:p>
    <w:p w14:paraId="2A35A40D" w14:textId="77777777" w:rsidR="00F32F12" w:rsidRDefault="00F32F12" w:rsidP="00F32F1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  <w:r w:rsidRPr="00192F57">
        <w:rPr>
          <w:rFonts w:ascii="Trebuchet MS" w:eastAsia="Times New Roman" w:hAnsi="Trebuchet MS" w:cs="Arial"/>
          <w:sz w:val="24"/>
          <w:szCs w:val="24"/>
        </w:rPr>
        <w:t>Features not to be tested</w:t>
      </w:r>
    </w:p>
    <w:p w14:paraId="66E35253" w14:textId="77777777" w:rsidR="00F32F12" w:rsidRPr="00192F57" w:rsidRDefault="00F32F12" w:rsidP="00F32F12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  <w:r>
        <w:rPr>
          <w:rFonts w:ascii="Trebuchet MS" w:eastAsia="Times New Roman" w:hAnsi="Trebuchet MS" w:cs="Arial"/>
          <w:sz w:val="24"/>
          <w:szCs w:val="24"/>
        </w:rPr>
        <w:t>Additional plugins, user’s login/logout (except admin and editor role), third party services, archive, etc.</w:t>
      </w:r>
    </w:p>
    <w:p w14:paraId="6EEF7494" w14:textId="3DFFE52F" w:rsidR="00CF3A26" w:rsidRDefault="00CF3A26" w:rsidP="00F32F1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  <w:r w:rsidRPr="00F32F12">
        <w:rPr>
          <w:rFonts w:ascii="Trebuchet MS" w:eastAsia="Times New Roman" w:hAnsi="Trebuchet MS" w:cs="Arial"/>
          <w:sz w:val="24"/>
          <w:szCs w:val="24"/>
        </w:rPr>
        <w:t>Approach (activities, techniques, tools)</w:t>
      </w:r>
    </w:p>
    <w:p w14:paraId="26287C8E" w14:textId="77777777" w:rsidR="0077312E" w:rsidRDefault="00972DEA" w:rsidP="00972DEA">
      <w:pPr>
        <w:shd w:val="clear" w:color="auto" w:fill="FFFFFF"/>
        <w:spacing w:after="0" w:line="240" w:lineRule="auto"/>
        <w:rPr>
          <w:rFonts w:ascii="Trebuchet MS" w:hAnsi="Trebuchet MS" w:cs="Arial"/>
          <w:sz w:val="24"/>
          <w:szCs w:val="24"/>
          <w:shd w:val="clear" w:color="auto" w:fill="FFFFFF"/>
        </w:rPr>
      </w:pPr>
      <w:r w:rsidRPr="00972DEA">
        <w:rPr>
          <w:rFonts w:ascii="Trebuchet MS" w:hAnsi="Trebuchet MS" w:cs="Arial"/>
          <w:sz w:val="24"/>
          <w:szCs w:val="24"/>
          <w:shd w:val="clear" w:color="auto" w:fill="FFFFFF"/>
        </w:rPr>
        <w:t xml:space="preserve">Generate user scripts based on </w:t>
      </w:r>
      <w:hyperlink r:id="rId9" w:history="1">
        <w:r w:rsidRPr="00462C44">
          <w:rPr>
            <w:rStyle w:val="Hyperlink"/>
            <w:rFonts w:ascii="Trebuchet MS" w:eastAsia="Times New Roman" w:hAnsi="Trebuchet MS" w:cs="Arial"/>
            <w:sz w:val="24"/>
            <w:szCs w:val="24"/>
          </w:rPr>
          <w:t>BlogEngine.NET Algorithms</w:t>
        </w:r>
      </w:hyperlink>
      <w:r w:rsidRPr="00972DEA">
        <w:rPr>
          <w:rFonts w:ascii="Trebuchet MS" w:hAnsi="Trebuchet MS" w:cs="Arial"/>
          <w:sz w:val="24"/>
          <w:szCs w:val="24"/>
          <w:shd w:val="clear" w:color="auto" w:fill="FFFFFF"/>
        </w:rPr>
        <w:t xml:space="preserve"> </w:t>
      </w:r>
      <w:r w:rsidR="0077312E">
        <w:rPr>
          <w:rFonts w:ascii="Trebuchet MS" w:hAnsi="Trebuchet MS" w:cs="Arial"/>
          <w:sz w:val="24"/>
          <w:szCs w:val="24"/>
          <w:shd w:val="clear" w:color="auto" w:fill="FFFFFF"/>
        </w:rPr>
        <w:t>a</w:t>
      </w:r>
      <w:r w:rsidRPr="00972DEA">
        <w:rPr>
          <w:rFonts w:ascii="Trebuchet MS" w:hAnsi="Trebuchet MS" w:cs="Arial"/>
          <w:sz w:val="24"/>
          <w:szCs w:val="24"/>
          <w:shd w:val="clear" w:color="auto" w:fill="FFFFFF"/>
        </w:rPr>
        <w:t xml:space="preserve">nd use </w:t>
      </w:r>
      <w:r w:rsidR="0077312E">
        <w:rPr>
          <w:rFonts w:ascii="Trebuchet MS" w:hAnsi="Trebuchet MS" w:cs="Arial"/>
          <w:sz w:val="24"/>
          <w:szCs w:val="24"/>
          <w:shd w:val="clear" w:color="auto" w:fill="FFFFFF"/>
        </w:rPr>
        <w:t>them</w:t>
      </w:r>
      <w:r w:rsidRPr="00972DEA">
        <w:rPr>
          <w:rFonts w:ascii="Trebuchet MS" w:hAnsi="Trebuchet MS" w:cs="Arial"/>
          <w:sz w:val="24"/>
          <w:szCs w:val="24"/>
          <w:shd w:val="clear" w:color="auto" w:fill="FFFFFF"/>
        </w:rPr>
        <w:t xml:space="preserve"> for load model</w:t>
      </w:r>
      <w:r w:rsidR="0077312E">
        <w:rPr>
          <w:rFonts w:ascii="Trebuchet MS" w:hAnsi="Trebuchet MS" w:cs="Arial"/>
          <w:sz w:val="24"/>
          <w:szCs w:val="24"/>
          <w:shd w:val="clear" w:color="auto" w:fill="FFFFFF"/>
        </w:rPr>
        <w:t>.</w:t>
      </w:r>
    </w:p>
    <w:p w14:paraId="0CE63D66" w14:textId="77777777" w:rsidR="005E1FAC" w:rsidRDefault="00F923ED" w:rsidP="00972DEA">
      <w:pPr>
        <w:shd w:val="clear" w:color="auto" w:fill="FFFFFF"/>
        <w:spacing w:after="0" w:line="240" w:lineRule="auto"/>
        <w:rPr>
          <w:rFonts w:ascii="Trebuchet MS" w:hAnsi="Trebuchet MS" w:cs="Arial"/>
          <w:sz w:val="24"/>
          <w:szCs w:val="24"/>
          <w:shd w:val="clear" w:color="auto" w:fill="FFFFFF"/>
        </w:rPr>
      </w:pPr>
      <w:r w:rsidRPr="00972DEA">
        <w:rPr>
          <w:rFonts w:ascii="Trebuchet MS" w:hAnsi="Trebuchet MS" w:cs="Arial"/>
          <w:sz w:val="24"/>
          <w:szCs w:val="24"/>
          <w:shd w:val="clear" w:color="auto" w:fill="FFFFFF"/>
        </w:rPr>
        <w:t>P</w:t>
      </w:r>
      <w:r w:rsidRPr="00972DEA">
        <w:rPr>
          <w:rFonts w:ascii="Trebuchet MS" w:hAnsi="Trebuchet MS" w:cs="Arial"/>
          <w:sz w:val="24"/>
          <w:szCs w:val="24"/>
          <w:shd w:val="clear" w:color="auto" w:fill="FFFFFF"/>
        </w:rPr>
        <w:t>erformance</w:t>
      </w:r>
      <w:r>
        <w:rPr>
          <w:rFonts w:ascii="Trebuchet MS" w:hAnsi="Trebuchet MS" w:cs="Arial"/>
          <w:sz w:val="24"/>
          <w:szCs w:val="24"/>
          <w:shd w:val="clear" w:color="auto" w:fill="FFFFFF"/>
        </w:rPr>
        <w:t xml:space="preserve"> </w:t>
      </w:r>
      <w:r w:rsidR="0077312E">
        <w:rPr>
          <w:rFonts w:ascii="Trebuchet MS" w:hAnsi="Trebuchet MS" w:cs="Arial"/>
          <w:sz w:val="24"/>
          <w:szCs w:val="24"/>
          <w:shd w:val="clear" w:color="auto" w:fill="FFFFFF"/>
        </w:rPr>
        <w:t xml:space="preserve">Testing </w:t>
      </w:r>
      <w:r>
        <w:rPr>
          <w:rFonts w:ascii="Trebuchet MS" w:hAnsi="Trebuchet MS" w:cs="Arial"/>
          <w:sz w:val="24"/>
          <w:szCs w:val="24"/>
          <w:shd w:val="clear" w:color="auto" w:fill="FFFFFF"/>
        </w:rPr>
        <w:t xml:space="preserve">types: </w:t>
      </w:r>
      <w:r w:rsidR="00972DEA" w:rsidRPr="00972DEA">
        <w:rPr>
          <w:rFonts w:ascii="Trebuchet MS" w:hAnsi="Trebuchet MS" w:cs="Arial"/>
          <w:sz w:val="24"/>
          <w:szCs w:val="24"/>
          <w:shd w:val="clear" w:color="auto" w:fill="FFFFFF"/>
        </w:rPr>
        <w:t>Smoke testing, Capacity testing, Load testing, Volume testing,</w:t>
      </w:r>
      <w:r w:rsidR="00972DEA" w:rsidRPr="002B145C">
        <w:t xml:space="preserve"> </w:t>
      </w:r>
      <w:r w:rsidR="00972DEA" w:rsidRPr="00972DEA">
        <w:rPr>
          <w:rFonts w:ascii="Trebuchet MS" w:hAnsi="Trebuchet MS" w:cs="Arial"/>
          <w:sz w:val="24"/>
          <w:szCs w:val="24"/>
          <w:shd w:val="clear" w:color="auto" w:fill="FFFFFF"/>
        </w:rPr>
        <w:t>Scalability testing.</w:t>
      </w:r>
    </w:p>
    <w:p w14:paraId="10DB4434" w14:textId="0B0D3D0A" w:rsidR="001F139F" w:rsidRDefault="00245991" w:rsidP="00972DEA">
      <w:pPr>
        <w:shd w:val="clear" w:color="auto" w:fill="FFFFFF"/>
        <w:spacing w:after="0" w:line="240" w:lineRule="auto"/>
        <w:rPr>
          <w:rFonts w:ascii="Trebuchet MS" w:hAnsi="Trebuchet MS" w:cs="Arial"/>
          <w:sz w:val="24"/>
          <w:szCs w:val="24"/>
          <w:shd w:val="clear" w:color="auto" w:fill="FFFFFF"/>
        </w:rPr>
      </w:pPr>
      <w:r>
        <w:rPr>
          <w:rFonts w:ascii="Trebuchet MS" w:hAnsi="Trebuchet MS" w:cs="Arial"/>
          <w:sz w:val="24"/>
          <w:szCs w:val="24"/>
          <w:shd w:val="clear" w:color="auto" w:fill="FFFFFF"/>
        </w:rPr>
        <w:t xml:space="preserve">All </w:t>
      </w:r>
      <w:r w:rsidR="005E1FAC">
        <w:rPr>
          <w:rFonts w:ascii="Trebuchet MS" w:hAnsi="Trebuchet MS" w:cs="Arial"/>
          <w:sz w:val="24"/>
          <w:szCs w:val="24"/>
          <w:shd w:val="clear" w:color="auto" w:fill="FFFFFF"/>
        </w:rPr>
        <w:t>Activities</w:t>
      </w:r>
      <w:r>
        <w:rPr>
          <w:rFonts w:ascii="Trebuchet MS" w:hAnsi="Trebuchet MS" w:cs="Arial"/>
          <w:sz w:val="24"/>
          <w:szCs w:val="24"/>
          <w:shd w:val="clear" w:color="auto" w:fill="FFFFFF"/>
        </w:rPr>
        <w:t xml:space="preserve"> could be found by link: </w:t>
      </w:r>
      <w:hyperlink r:id="rId10" w:history="1">
        <w:r w:rsidR="002F36D3" w:rsidRPr="009F3C85">
          <w:rPr>
            <w:rStyle w:val="Hyperlink"/>
            <w:rFonts w:ascii="Trebuchet MS" w:hAnsi="Trebuchet MS" w:cs="Arial"/>
            <w:sz w:val="24"/>
            <w:szCs w:val="24"/>
            <w:shd w:val="clear" w:color="auto" w:fill="FFFFFF"/>
          </w:rPr>
          <w:t>https://learn.epam.com/myLearning/program?groupGuid=76eddfcc-ffff-4476-81c7-a87b1c3b2807&amp;tab=panels</w:t>
        </w:r>
        <w:r w:rsidR="002F36D3" w:rsidRPr="009F3C85">
          <w:rPr>
            <w:rStyle w:val="Hyperlink"/>
            <w:rFonts w:ascii="Trebuchet MS" w:hAnsi="Trebuchet MS" w:cs="Arial"/>
            <w:sz w:val="24"/>
            <w:szCs w:val="24"/>
            <w:shd w:val="clear" w:color="auto" w:fill="FFFFFF"/>
          </w:rPr>
          <w:t>.</w:t>
        </w:r>
      </w:hyperlink>
    </w:p>
    <w:p w14:paraId="1D080F06" w14:textId="67B68E90" w:rsidR="00F32F12" w:rsidRDefault="00462ECA" w:rsidP="00F32F12">
      <w:pPr>
        <w:shd w:val="clear" w:color="auto" w:fill="FFFFFF"/>
        <w:spacing w:before="100" w:beforeAutospacing="1" w:after="100" w:afterAutospacing="1" w:line="240" w:lineRule="auto"/>
        <w:rPr>
          <w:rFonts w:ascii="Trebuchet MS" w:hAnsi="Trebuchet MS" w:cs="Arial"/>
          <w:sz w:val="24"/>
          <w:szCs w:val="24"/>
          <w:shd w:val="clear" w:color="auto" w:fill="FFFFFF"/>
        </w:rPr>
      </w:pPr>
      <w:r>
        <w:rPr>
          <w:rFonts w:ascii="Trebuchet MS" w:hAnsi="Trebuchet MS" w:cs="Arial"/>
          <w:sz w:val="24"/>
          <w:szCs w:val="24"/>
          <w:shd w:val="clear" w:color="auto" w:fill="FFFFFF"/>
        </w:rPr>
        <w:lastRenderedPageBreak/>
        <w:t>Tools:</w:t>
      </w:r>
    </w:p>
    <w:p w14:paraId="4974BD4F" w14:textId="4B22BFE3" w:rsidR="00670C2E" w:rsidRDefault="00462ECA" w:rsidP="0052169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  <w:r w:rsidRPr="00670C2E">
        <w:rPr>
          <w:rFonts w:ascii="Trebuchet MS" w:eastAsia="Times New Roman" w:hAnsi="Trebuchet MS" w:cs="Arial"/>
          <w:sz w:val="24"/>
          <w:szCs w:val="24"/>
        </w:rPr>
        <w:t xml:space="preserve">Apache </w:t>
      </w:r>
      <w:r w:rsidR="00670C2E">
        <w:rPr>
          <w:rFonts w:ascii="Trebuchet MS" w:eastAsia="Times New Roman" w:hAnsi="Trebuchet MS" w:cs="Arial"/>
          <w:sz w:val="24"/>
          <w:szCs w:val="24"/>
        </w:rPr>
        <w:t>“</w:t>
      </w:r>
      <w:r w:rsidRPr="00670C2E">
        <w:rPr>
          <w:rFonts w:ascii="Trebuchet MS" w:eastAsia="Times New Roman" w:hAnsi="Trebuchet MS" w:cs="Arial"/>
          <w:sz w:val="24"/>
          <w:szCs w:val="24"/>
        </w:rPr>
        <w:t>JMeter</w:t>
      </w:r>
      <w:r w:rsidR="00670C2E">
        <w:rPr>
          <w:rFonts w:ascii="Trebuchet MS" w:eastAsia="Times New Roman" w:hAnsi="Trebuchet MS" w:cs="Arial"/>
          <w:sz w:val="24"/>
          <w:szCs w:val="24"/>
        </w:rPr>
        <w:t>”</w:t>
      </w:r>
      <w:r w:rsidR="00024880" w:rsidRPr="00670C2E">
        <w:rPr>
          <w:rFonts w:ascii="Trebuchet MS" w:eastAsia="Times New Roman" w:hAnsi="Trebuchet MS" w:cs="Arial"/>
          <w:sz w:val="24"/>
          <w:szCs w:val="24"/>
        </w:rPr>
        <w:t xml:space="preserve"> as load generator.</w:t>
      </w:r>
    </w:p>
    <w:p w14:paraId="6A3268AB" w14:textId="01C76A04" w:rsidR="00670C2E" w:rsidRDefault="00670C2E" w:rsidP="0052169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  <w:r w:rsidRPr="00670C2E">
        <w:rPr>
          <w:rFonts w:ascii="Trebuchet MS" w:eastAsia="Times New Roman" w:hAnsi="Trebuchet MS" w:cs="Arial"/>
          <w:sz w:val="24"/>
          <w:szCs w:val="24"/>
        </w:rPr>
        <w:t>“Grafana” as visualization tool.</w:t>
      </w:r>
    </w:p>
    <w:p w14:paraId="5A3AD6CC" w14:textId="556486AC" w:rsidR="004103D0" w:rsidRDefault="004103D0" w:rsidP="0052169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  <w:r>
        <w:rPr>
          <w:rFonts w:ascii="Trebuchet MS" w:eastAsia="Times New Roman" w:hAnsi="Trebuchet MS" w:cs="Arial"/>
          <w:sz w:val="24"/>
          <w:szCs w:val="24"/>
        </w:rPr>
        <w:t>“</w:t>
      </w:r>
      <w:proofErr w:type="spellStart"/>
      <w:r>
        <w:rPr>
          <w:rFonts w:ascii="Trebuchet MS" w:eastAsia="Times New Roman" w:hAnsi="Trebuchet MS" w:cs="Arial"/>
          <w:sz w:val="24"/>
          <w:szCs w:val="24"/>
        </w:rPr>
        <w:t>Telegraf</w:t>
      </w:r>
      <w:proofErr w:type="spellEnd"/>
      <w:r>
        <w:rPr>
          <w:rFonts w:ascii="Trebuchet MS" w:eastAsia="Times New Roman" w:hAnsi="Trebuchet MS" w:cs="Arial"/>
          <w:sz w:val="24"/>
          <w:szCs w:val="24"/>
        </w:rPr>
        <w:t>” as server monitoring tool.</w:t>
      </w:r>
    </w:p>
    <w:p w14:paraId="16108281" w14:textId="73B375AE" w:rsidR="00670C2E" w:rsidRPr="004103D0" w:rsidRDefault="004103D0" w:rsidP="0052169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  <w:r w:rsidRPr="00580FA3">
        <w:rPr>
          <w:rFonts w:ascii="Trebuchet MS" w:hAnsi="Trebuchet MS"/>
        </w:rPr>
        <w:t>“</w:t>
      </w:r>
      <w:proofErr w:type="spellStart"/>
      <w:r>
        <w:rPr>
          <w:rFonts w:ascii="Trebuchet MS" w:hAnsi="Trebuchet MS"/>
        </w:rPr>
        <w:t>InfluxDB</w:t>
      </w:r>
      <w:proofErr w:type="spellEnd"/>
      <w:r w:rsidRPr="00580FA3">
        <w:rPr>
          <w:rFonts w:ascii="Trebuchet MS" w:hAnsi="Trebuchet MS"/>
        </w:rPr>
        <w:t>” as DB for storing metrics</w:t>
      </w:r>
      <w:r>
        <w:rPr>
          <w:rFonts w:ascii="Trebuchet MS" w:hAnsi="Trebuchet MS"/>
        </w:rPr>
        <w:t>.</w:t>
      </w:r>
    </w:p>
    <w:p w14:paraId="46B6862D" w14:textId="56C13EB0" w:rsidR="004103D0" w:rsidRPr="00603C6A" w:rsidRDefault="00B11B46" w:rsidP="0052169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  <w:r>
        <w:rPr>
          <w:rFonts w:ascii="Trebuchet MS" w:hAnsi="Trebuchet MS"/>
        </w:rPr>
        <w:t>“SQUID” as proxy server.</w:t>
      </w:r>
    </w:p>
    <w:p w14:paraId="4E8ECE16" w14:textId="77777777" w:rsidR="00603C6A" w:rsidRPr="00670C2E" w:rsidRDefault="00603C6A" w:rsidP="00603C6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</w:p>
    <w:p w14:paraId="73583412" w14:textId="57850E43" w:rsidR="00CF3A26" w:rsidRDefault="00CF3A26" w:rsidP="00603C6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  <w:r w:rsidRPr="00603C6A">
        <w:rPr>
          <w:rFonts w:ascii="Trebuchet MS" w:eastAsia="Times New Roman" w:hAnsi="Trebuchet MS" w:cs="Arial"/>
          <w:sz w:val="24"/>
          <w:szCs w:val="24"/>
        </w:rPr>
        <w:t>Item pass/fail criteria</w:t>
      </w:r>
    </w:p>
    <w:p w14:paraId="257DB5F7" w14:textId="77777777" w:rsidR="00603C6A" w:rsidRDefault="00603C6A" w:rsidP="00847F44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sz w:val="24"/>
          <w:szCs w:val="24"/>
        </w:rPr>
      </w:pPr>
      <w:r w:rsidRPr="00603C6A">
        <w:rPr>
          <w:rFonts w:ascii="Trebuchet MS" w:eastAsia="Times New Roman" w:hAnsi="Trebuchet MS" w:cs="Arial"/>
          <w:sz w:val="24"/>
          <w:szCs w:val="24"/>
        </w:rPr>
        <w:t>Error rate less than 2% (according to BlogEngine.NET 3.2 documentation)</w:t>
      </w:r>
      <w:r>
        <w:rPr>
          <w:rFonts w:ascii="Trebuchet MS" w:eastAsia="Times New Roman" w:hAnsi="Trebuchet MS" w:cs="Arial"/>
          <w:sz w:val="24"/>
          <w:szCs w:val="24"/>
        </w:rPr>
        <w:t>.</w:t>
      </w:r>
    </w:p>
    <w:p w14:paraId="5E060CA8" w14:textId="60049370" w:rsidR="00603C6A" w:rsidRDefault="00603C6A" w:rsidP="00847F44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sz w:val="24"/>
          <w:szCs w:val="24"/>
        </w:rPr>
      </w:pPr>
      <w:r w:rsidRPr="00603C6A">
        <w:rPr>
          <w:rFonts w:ascii="Trebuchet MS" w:eastAsia="Times New Roman" w:hAnsi="Trebuchet MS" w:cs="Arial"/>
          <w:sz w:val="24"/>
          <w:szCs w:val="24"/>
        </w:rPr>
        <w:t xml:space="preserve">Response time for Home page opening less than </w:t>
      </w:r>
      <w:r>
        <w:rPr>
          <w:rFonts w:ascii="Trebuchet MS" w:eastAsia="Times New Roman" w:hAnsi="Trebuchet MS" w:cs="Arial"/>
          <w:sz w:val="24"/>
          <w:szCs w:val="24"/>
        </w:rPr>
        <w:t>3</w:t>
      </w:r>
      <w:r w:rsidRPr="00603C6A">
        <w:rPr>
          <w:rFonts w:ascii="Trebuchet MS" w:eastAsia="Times New Roman" w:hAnsi="Trebuchet MS" w:cs="Arial"/>
          <w:sz w:val="24"/>
          <w:szCs w:val="24"/>
        </w:rPr>
        <w:t>s.</w:t>
      </w:r>
    </w:p>
    <w:p w14:paraId="19D27C5F" w14:textId="39FEA83C" w:rsidR="00CF3A26" w:rsidRDefault="00CF3A26" w:rsidP="00A64AB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  <w:r w:rsidRPr="00A64AB4">
        <w:rPr>
          <w:rFonts w:ascii="Trebuchet MS" w:eastAsia="Times New Roman" w:hAnsi="Trebuchet MS" w:cs="Arial"/>
          <w:sz w:val="24"/>
          <w:szCs w:val="24"/>
        </w:rPr>
        <w:t>Suspension criteria and resumption requirements</w:t>
      </w:r>
    </w:p>
    <w:tbl>
      <w:tblPr>
        <w:tblW w:w="9805" w:type="dxa"/>
        <w:tblBorders>
          <w:top w:val="single" w:sz="4" w:space="0" w:color="767171"/>
          <w:left w:val="single" w:sz="4" w:space="0" w:color="767171"/>
          <w:bottom w:val="single" w:sz="4" w:space="0" w:color="767171"/>
          <w:right w:val="single" w:sz="4" w:space="0" w:color="767171"/>
          <w:insideH w:val="single" w:sz="4" w:space="0" w:color="767171"/>
          <w:insideV w:val="single" w:sz="4" w:space="0" w:color="767171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0"/>
        <w:gridCol w:w="4865"/>
        <w:gridCol w:w="4500"/>
      </w:tblGrid>
      <w:tr w:rsidR="009E6DEF" w:rsidRPr="00580FA3" w14:paraId="0E007160" w14:textId="77777777" w:rsidTr="00C44390">
        <w:trPr>
          <w:trHeight w:val="360"/>
        </w:trPr>
        <w:tc>
          <w:tcPr>
            <w:tcW w:w="440" w:type="dxa"/>
            <w:shd w:val="clear" w:color="auto" w:fill="auto"/>
          </w:tcPr>
          <w:p w14:paraId="0E1875A3" w14:textId="77777777" w:rsidR="009E6DEF" w:rsidRPr="00580FA3" w:rsidRDefault="009E6DEF" w:rsidP="00C44390">
            <w:pPr>
              <w:spacing w:line="0" w:lineRule="atLeast"/>
              <w:rPr>
                <w:rFonts w:ascii="Trebuchet MS" w:hAnsi="Trebuchet MS"/>
                <w:sz w:val="18"/>
                <w:szCs w:val="18"/>
              </w:rPr>
            </w:pPr>
            <w:r w:rsidRPr="00580FA3">
              <w:rPr>
                <w:rFonts w:ascii="Trebuchet MS" w:hAnsi="Trebuchet MS"/>
                <w:sz w:val="18"/>
                <w:szCs w:val="18"/>
              </w:rPr>
              <w:t>#</w:t>
            </w:r>
          </w:p>
        </w:tc>
        <w:tc>
          <w:tcPr>
            <w:tcW w:w="4865" w:type="dxa"/>
            <w:shd w:val="clear" w:color="auto" w:fill="auto"/>
          </w:tcPr>
          <w:p w14:paraId="5B65970D" w14:textId="77777777" w:rsidR="009E6DEF" w:rsidRPr="00580FA3" w:rsidRDefault="009E6DEF" w:rsidP="00C44390">
            <w:pPr>
              <w:spacing w:line="0" w:lineRule="atLeast"/>
              <w:rPr>
                <w:rFonts w:ascii="Trebuchet MS" w:hAnsi="Trebuchet MS"/>
                <w:sz w:val="18"/>
                <w:szCs w:val="18"/>
              </w:rPr>
            </w:pPr>
            <w:r w:rsidRPr="00580FA3">
              <w:rPr>
                <w:rFonts w:ascii="Trebuchet MS" w:hAnsi="Trebuchet MS"/>
                <w:sz w:val="18"/>
                <w:szCs w:val="18"/>
              </w:rPr>
              <w:t>Suspension criteria</w:t>
            </w:r>
          </w:p>
        </w:tc>
        <w:tc>
          <w:tcPr>
            <w:tcW w:w="4500" w:type="dxa"/>
            <w:shd w:val="clear" w:color="auto" w:fill="auto"/>
          </w:tcPr>
          <w:p w14:paraId="6360A756" w14:textId="77777777" w:rsidR="009E6DEF" w:rsidRPr="00580FA3" w:rsidRDefault="009E6DEF" w:rsidP="00C44390">
            <w:pPr>
              <w:spacing w:line="0" w:lineRule="atLeast"/>
              <w:rPr>
                <w:rFonts w:ascii="Trebuchet MS" w:hAnsi="Trebuchet MS"/>
                <w:sz w:val="18"/>
                <w:szCs w:val="18"/>
              </w:rPr>
            </w:pPr>
            <w:r w:rsidRPr="00580FA3">
              <w:rPr>
                <w:rFonts w:ascii="Trebuchet MS" w:hAnsi="Trebuchet MS"/>
                <w:sz w:val="18"/>
                <w:szCs w:val="18"/>
              </w:rPr>
              <w:t>Resumption requirements</w:t>
            </w:r>
          </w:p>
        </w:tc>
      </w:tr>
      <w:tr w:rsidR="009E6DEF" w:rsidRPr="00580FA3" w14:paraId="44FA24D8" w14:textId="77777777" w:rsidTr="00C44390">
        <w:trPr>
          <w:trHeight w:val="360"/>
        </w:trPr>
        <w:tc>
          <w:tcPr>
            <w:tcW w:w="440" w:type="dxa"/>
            <w:shd w:val="clear" w:color="auto" w:fill="auto"/>
          </w:tcPr>
          <w:p w14:paraId="420A2F44" w14:textId="77777777" w:rsidR="009E6DEF" w:rsidRPr="00580FA3" w:rsidRDefault="009E6DEF" w:rsidP="00C44390">
            <w:pPr>
              <w:spacing w:line="0" w:lineRule="atLeast"/>
              <w:rPr>
                <w:rFonts w:ascii="Trebuchet MS" w:hAnsi="Trebuchet MS"/>
                <w:sz w:val="18"/>
                <w:szCs w:val="18"/>
              </w:rPr>
            </w:pPr>
            <w:r w:rsidRPr="00580FA3">
              <w:rPr>
                <w:rFonts w:ascii="Trebuchet MS" w:hAnsi="Trebuchet MS"/>
                <w:sz w:val="18"/>
                <w:szCs w:val="18"/>
              </w:rPr>
              <w:t>1</w:t>
            </w:r>
          </w:p>
        </w:tc>
        <w:tc>
          <w:tcPr>
            <w:tcW w:w="4865" w:type="dxa"/>
            <w:shd w:val="clear" w:color="auto" w:fill="auto"/>
          </w:tcPr>
          <w:p w14:paraId="1BC410CF" w14:textId="6E53D15B" w:rsidR="009E6DEF" w:rsidRPr="00580FA3" w:rsidRDefault="009E6DEF" w:rsidP="00C44390">
            <w:pPr>
              <w:spacing w:line="0" w:lineRule="atLeast"/>
              <w:rPr>
                <w:rFonts w:ascii="Trebuchet MS" w:hAnsi="Trebuchet MS"/>
                <w:sz w:val="18"/>
                <w:szCs w:val="18"/>
              </w:rPr>
            </w:pPr>
            <w:r w:rsidRPr="00580FA3">
              <w:rPr>
                <w:rFonts w:ascii="Trebuchet MS" w:hAnsi="Trebuchet MS"/>
                <w:sz w:val="18"/>
                <w:szCs w:val="18"/>
              </w:rPr>
              <w:t>Test Environment is unavailable</w:t>
            </w:r>
          </w:p>
        </w:tc>
        <w:tc>
          <w:tcPr>
            <w:tcW w:w="4500" w:type="dxa"/>
            <w:shd w:val="clear" w:color="auto" w:fill="auto"/>
          </w:tcPr>
          <w:p w14:paraId="4BC58527" w14:textId="77777777" w:rsidR="009E6DEF" w:rsidRPr="00580FA3" w:rsidRDefault="009E6DEF" w:rsidP="00C44390">
            <w:pPr>
              <w:spacing w:line="0" w:lineRule="atLeast"/>
              <w:rPr>
                <w:ins w:id="0" w:author="Vitalii Sydiuk" w:date="2020-11-23T19:25:00Z"/>
                <w:rFonts w:ascii="Trebuchet MS" w:hAnsi="Trebuchet MS"/>
                <w:sz w:val="18"/>
                <w:szCs w:val="18"/>
              </w:rPr>
            </w:pPr>
            <w:ins w:id="1" w:author="Vitalii Sydiuk" w:date="2020-11-23T19:25:00Z">
              <w:r w:rsidRPr="00580FA3">
                <w:rPr>
                  <w:rFonts w:ascii="Trebuchet MS" w:hAnsi="Trebuchet MS"/>
                  <w:sz w:val="18"/>
                  <w:szCs w:val="18"/>
                </w:rPr>
                <w:t>Environment is Up and Running</w:t>
              </w:r>
            </w:ins>
          </w:p>
          <w:p w14:paraId="73920C98" w14:textId="77777777" w:rsidR="009E6DEF" w:rsidRPr="00580FA3" w:rsidRDefault="009E6DEF" w:rsidP="00C44390">
            <w:pPr>
              <w:spacing w:line="0" w:lineRule="atLeast"/>
              <w:rPr>
                <w:rFonts w:ascii="Trebuchet MS" w:hAnsi="Trebuchet MS"/>
                <w:sz w:val="18"/>
                <w:szCs w:val="18"/>
              </w:rPr>
            </w:pPr>
            <w:ins w:id="2" w:author="Vitalii Sydiuk" w:date="2020-11-23T19:25:00Z">
              <w:r w:rsidRPr="00580FA3">
                <w:rPr>
                  <w:rFonts w:ascii="Trebuchet MS" w:hAnsi="Trebuchet MS"/>
                  <w:sz w:val="18"/>
                  <w:szCs w:val="18"/>
                </w:rPr>
                <w:t>Or Backup Environment is a</w:t>
              </w:r>
            </w:ins>
            <w:ins w:id="3" w:author="Vitalii Sydiuk" w:date="2020-11-23T19:26:00Z">
              <w:r w:rsidRPr="00580FA3">
                <w:rPr>
                  <w:rFonts w:ascii="Trebuchet MS" w:hAnsi="Trebuchet MS"/>
                  <w:sz w:val="18"/>
                  <w:szCs w:val="18"/>
                </w:rPr>
                <w:t>vailable for Tests</w:t>
              </w:r>
            </w:ins>
            <w:del w:id="4" w:author="Vitalii Sydiuk" w:date="2020-11-23T19:25:00Z">
              <w:r w:rsidRPr="00580FA3">
                <w:rPr>
                  <w:rFonts w:ascii="Trebuchet MS" w:hAnsi="Trebuchet MS"/>
                  <w:sz w:val="18"/>
                  <w:szCs w:val="18"/>
                </w:rPr>
                <w:delText>Possibility to work with Environment</w:delText>
              </w:r>
            </w:del>
          </w:p>
        </w:tc>
      </w:tr>
      <w:tr w:rsidR="009E6DEF" w:rsidRPr="00580FA3" w14:paraId="5CD44A49" w14:textId="77777777" w:rsidTr="00C44390">
        <w:trPr>
          <w:trHeight w:val="360"/>
        </w:trPr>
        <w:tc>
          <w:tcPr>
            <w:tcW w:w="440" w:type="dxa"/>
            <w:shd w:val="clear" w:color="auto" w:fill="auto"/>
          </w:tcPr>
          <w:p w14:paraId="4B645599" w14:textId="77777777" w:rsidR="009E6DEF" w:rsidRPr="00580FA3" w:rsidRDefault="009E6DEF" w:rsidP="00C44390">
            <w:pPr>
              <w:spacing w:line="0" w:lineRule="atLeast"/>
              <w:rPr>
                <w:rFonts w:ascii="Trebuchet MS" w:hAnsi="Trebuchet MS"/>
                <w:sz w:val="18"/>
                <w:szCs w:val="18"/>
              </w:rPr>
            </w:pPr>
            <w:r w:rsidRPr="00580FA3">
              <w:rPr>
                <w:rFonts w:ascii="Trebuchet MS" w:hAnsi="Trebuchet MS"/>
                <w:sz w:val="18"/>
                <w:szCs w:val="18"/>
              </w:rPr>
              <w:t>2</w:t>
            </w:r>
          </w:p>
        </w:tc>
        <w:tc>
          <w:tcPr>
            <w:tcW w:w="4865" w:type="dxa"/>
            <w:shd w:val="clear" w:color="auto" w:fill="auto"/>
          </w:tcPr>
          <w:p w14:paraId="6334B455" w14:textId="3AC5316F" w:rsidR="009E6DEF" w:rsidRPr="00580FA3" w:rsidRDefault="009E6DEF" w:rsidP="00C44390">
            <w:pPr>
              <w:spacing w:line="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Connection to server</w:t>
            </w:r>
            <w:r w:rsidRPr="00580FA3">
              <w:rPr>
                <w:rFonts w:ascii="Trebuchet MS" w:hAnsi="Trebuchet MS"/>
                <w:sz w:val="18"/>
                <w:szCs w:val="18"/>
              </w:rPr>
              <w:t xml:space="preserve"> is unavailable</w:t>
            </w:r>
          </w:p>
        </w:tc>
        <w:tc>
          <w:tcPr>
            <w:tcW w:w="4500" w:type="dxa"/>
            <w:shd w:val="clear" w:color="auto" w:fill="auto"/>
          </w:tcPr>
          <w:p w14:paraId="77F71457" w14:textId="2384F9D1" w:rsidR="009E6DEF" w:rsidRPr="00580FA3" w:rsidRDefault="009E6DEF" w:rsidP="00C44390">
            <w:pPr>
              <w:spacing w:line="0" w:lineRule="atLeast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Connection is Up</w:t>
            </w:r>
            <w:r w:rsidR="000E05CA">
              <w:rPr>
                <w:rFonts w:ascii="Trebuchet MS" w:hAnsi="Trebuchet MS"/>
                <w:sz w:val="18"/>
                <w:szCs w:val="18"/>
              </w:rPr>
              <w:t>. Server available.</w:t>
            </w:r>
          </w:p>
        </w:tc>
      </w:tr>
      <w:tr w:rsidR="009E6DEF" w:rsidRPr="00580FA3" w14:paraId="26CE935A" w14:textId="77777777" w:rsidTr="00C44390">
        <w:trPr>
          <w:trHeight w:val="360"/>
        </w:trPr>
        <w:tc>
          <w:tcPr>
            <w:tcW w:w="440" w:type="dxa"/>
            <w:shd w:val="clear" w:color="auto" w:fill="auto"/>
          </w:tcPr>
          <w:p w14:paraId="5732B5F3" w14:textId="77777777" w:rsidR="009E6DEF" w:rsidRPr="00580FA3" w:rsidRDefault="009E6DEF" w:rsidP="00C44390">
            <w:pPr>
              <w:spacing w:line="0" w:lineRule="atLeast"/>
              <w:rPr>
                <w:rFonts w:ascii="Trebuchet MS" w:hAnsi="Trebuchet MS"/>
                <w:sz w:val="18"/>
                <w:szCs w:val="18"/>
              </w:rPr>
            </w:pPr>
            <w:r w:rsidRPr="00580FA3">
              <w:rPr>
                <w:rFonts w:ascii="Trebuchet MS" w:hAnsi="Trebuchet MS"/>
                <w:sz w:val="18"/>
                <w:szCs w:val="18"/>
              </w:rPr>
              <w:t>3</w:t>
            </w:r>
          </w:p>
        </w:tc>
        <w:tc>
          <w:tcPr>
            <w:tcW w:w="4865" w:type="dxa"/>
            <w:shd w:val="clear" w:color="auto" w:fill="auto"/>
          </w:tcPr>
          <w:p w14:paraId="4F7B068A" w14:textId="5A08E819" w:rsidR="009E6DEF" w:rsidRPr="00580FA3" w:rsidRDefault="009E6DEF" w:rsidP="00C44390">
            <w:pPr>
              <w:spacing w:line="0" w:lineRule="atLeast"/>
              <w:rPr>
                <w:rFonts w:ascii="Trebuchet MS" w:hAnsi="Trebuchet MS"/>
                <w:sz w:val="18"/>
                <w:szCs w:val="18"/>
                <w:shd w:val="clear" w:color="auto" w:fill="F8F9FA"/>
              </w:rPr>
            </w:pPr>
            <w:r w:rsidRPr="00580FA3">
              <w:rPr>
                <w:rFonts w:ascii="Trebuchet MS" w:hAnsi="Trebuchet MS"/>
                <w:sz w:val="18"/>
                <w:szCs w:val="18"/>
              </w:rPr>
              <w:t>Access restrictions</w:t>
            </w:r>
          </w:p>
        </w:tc>
        <w:tc>
          <w:tcPr>
            <w:tcW w:w="4500" w:type="dxa"/>
            <w:shd w:val="clear" w:color="auto" w:fill="auto"/>
          </w:tcPr>
          <w:p w14:paraId="3DB6BF1D" w14:textId="77777777" w:rsidR="009E6DEF" w:rsidRPr="00580FA3" w:rsidRDefault="009E6DEF" w:rsidP="00C44390">
            <w:pPr>
              <w:spacing w:line="0" w:lineRule="atLeast"/>
              <w:rPr>
                <w:rFonts w:ascii="Trebuchet MS" w:hAnsi="Trebuchet MS"/>
                <w:sz w:val="18"/>
                <w:szCs w:val="18"/>
              </w:rPr>
            </w:pPr>
            <w:r w:rsidRPr="00580FA3">
              <w:rPr>
                <w:rFonts w:ascii="Trebuchet MS" w:hAnsi="Trebuchet MS"/>
                <w:sz w:val="18"/>
                <w:szCs w:val="18"/>
                <w:shd w:val="clear" w:color="auto" w:fill="F8F9FA"/>
              </w:rPr>
              <w:t>Resuming access</w:t>
            </w:r>
          </w:p>
        </w:tc>
      </w:tr>
    </w:tbl>
    <w:p w14:paraId="6E3EA428" w14:textId="27BEB6DD" w:rsidR="002E6C59" w:rsidRDefault="00CF3A26" w:rsidP="000E05C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  <w:r w:rsidRPr="000E05CA">
        <w:rPr>
          <w:rFonts w:ascii="Trebuchet MS" w:eastAsia="Times New Roman" w:hAnsi="Trebuchet MS" w:cs="Arial"/>
          <w:sz w:val="24"/>
          <w:szCs w:val="24"/>
        </w:rPr>
        <w:t>Test deliverables</w:t>
      </w:r>
    </w:p>
    <w:tbl>
      <w:tblPr>
        <w:tblW w:w="9643" w:type="dxa"/>
        <w:tblBorders>
          <w:top w:val="single" w:sz="4" w:space="0" w:color="767171"/>
          <w:left w:val="single" w:sz="4" w:space="0" w:color="767171"/>
          <w:bottom w:val="single" w:sz="4" w:space="0" w:color="767171"/>
          <w:right w:val="single" w:sz="4" w:space="0" w:color="767171"/>
          <w:insideH w:val="single" w:sz="4" w:space="0" w:color="767171"/>
          <w:insideV w:val="single" w:sz="4" w:space="0" w:color="767171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5"/>
        <w:gridCol w:w="1431"/>
        <w:gridCol w:w="2070"/>
        <w:gridCol w:w="3338"/>
        <w:gridCol w:w="2449"/>
      </w:tblGrid>
      <w:tr w:rsidR="00D47AC1" w:rsidRPr="00580FA3" w14:paraId="3496AE7E" w14:textId="77777777" w:rsidTr="00C44390">
        <w:tc>
          <w:tcPr>
            <w:tcW w:w="355" w:type="dxa"/>
            <w:shd w:val="clear" w:color="auto" w:fill="auto"/>
            <w:vAlign w:val="center"/>
          </w:tcPr>
          <w:p w14:paraId="4F65CF2D" w14:textId="77777777" w:rsidR="00D47AC1" w:rsidRPr="00580FA3" w:rsidRDefault="00D47AC1" w:rsidP="00C44390">
            <w:pPr>
              <w:rPr>
                <w:rFonts w:ascii="Trebuchet MS" w:hAnsi="Trebuchet MS"/>
                <w:sz w:val="18"/>
                <w:szCs w:val="18"/>
              </w:rPr>
            </w:pPr>
            <w:r w:rsidRPr="00580FA3">
              <w:rPr>
                <w:rFonts w:ascii="Trebuchet MS" w:hAnsi="Trebuchet MS"/>
                <w:sz w:val="18"/>
                <w:szCs w:val="18"/>
              </w:rPr>
              <w:t>#</w:t>
            </w:r>
          </w:p>
        </w:tc>
        <w:tc>
          <w:tcPr>
            <w:tcW w:w="1431" w:type="dxa"/>
            <w:shd w:val="clear" w:color="auto" w:fill="auto"/>
            <w:vAlign w:val="center"/>
          </w:tcPr>
          <w:p w14:paraId="0FC9DC93" w14:textId="77777777" w:rsidR="00D47AC1" w:rsidRPr="00580FA3" w:rsidRDefault="00D47AC1" w:rsidP="00C44390">
            <w:pPr>
              <w:rPr>
                <w:rFonts w:ascii="Trebuchet MS" w:hAnsi="Trebuchet MS"/>
                <w:sz w:val="18"/>
                <w:szCs w:val="18"/>
              </w:rPr>
            </w:pPr>
            <w:r w:rsidRPr="00580FA3">
              <w:rPr>
                <w:rFonts w:ascii="Trebuchet MS" w:hAnsi="Trebuchet MS"/>
                <w:sz w:val="18"/>
                <w:szCs w:val="18"/>
              </w:rPr>
              <w:t>Title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4E1FA41B" w14:textId="77777777" w:rsidR="00D47AC1" w:rsidRPr="00580FA3" w:rsidRDefault="00D47AC1" w:rsidP="00C44390">
            <w:pPr>
              <w:rPr>
                <w:rFonts w:ascii="Trebuchet MS" w:hAnsi="Trebuchet MS"/>
                <w:sz w:val="18"/>
                <w:szCs w:val="18"/>
              </w:rPr>
            </w:pPr>
            <w:r w:rsidRPr="00580FA3">
              <w:rPr>
                <w:rFonts w:ascii="Trebuchet MS" w:hAnsi="Trebuchet MS"/>
                <w:sz w:val="18"/>
                <w:szCs w:val="18"/>
              </w:rPr>
              <w:t>Responsible person(s)</w:t>
            </w:r>
          </w:p>
        </w:tc>
        <w:tc>
          <w:tcPr>
            <w:tcW w:w="3338" w:type="dxa"/>
            <w:shd w:val="clear" w:color="auto" w:fill="auto"/>
            <w:vAlign w:val="center"/>
          </w:tcPr>
          <w:p w14:paraId="2EE77C32" w14:textId="77777777" w:rsidR="00D47AC1" w:rsidRPr="00580FA3" w:rsidRDefault="00D47AC1" w:rsidP="00C44390">
            <w:pPr>
              <w:rPr>
                <w:rFonts w:ascii="Trebuchet MS" w:hAnsi="Trebuchet MS"/>
                <w:sz w:val="18"/>
                <w:szCs w:val="18"/>
              </w:rPr>
            </w:pPr>
            <w:r w:rsidRPr="00580FA3">
              <w:rPr>
                <w:rFonts w:ascii="Trebuchet MS" w:hAnsi="Trebuchet MS"/>
                <w:sz w:val="18"/>
                <w:szCs w:val="18"/>
              </w:rPr>
              <w:t>Frequency (delivery time)</w:t>
            </w:r>
          </w:p>
        </w:tc>
        <w:tc>
          <w:tcPr>
            <w:tcW w:w="2449" w:type="dxa"/>
            <w:shd w:val="clear" w:color="auto" w:fill="auto"/>
            <w:vAlign w:val="center"/>
          </w:tcPr>
          <w:p w14:paraId="01946295" w14:textId="77777777" w:rsidR="00D47AC1" w:rsidRPr="00580FA3" w:rsidRDefault="00D47AC1" w:rsidP="00C44390">
            <w:pPr>
              <w:rPr>
                <w:rFonts w:ascii="Trebuchet MS" w:hAnsi="Trebuchet MS"/>
                <w:sz w:val="18"/>
                <w:szCs w:val="18"/>
              </w:rPr>
            </w:pPr>
            <w:r w:rsidRPr="00580FA3">
              <w:rPr>
                <w:rFonts w:ascii="Trebuchet MS" w:hAnsi="Trebuchet MS"/>
                <w:sz w:val="18"/>
                <w:szCs w:val="18"/>
              </w:rPr>
              <w:t>Method of delivery</w:t>
            </w:r>
          </w:p>
        </w:tc>
      </w:tr>
      <w:tr w:rsidR="00D47AC1" w:rsidRPr="00580FA3" w14:paraId="56C16E06" w14:textId="77777777" w:rsidTr="00C44390">
        <w:tc>
          <w:tcPr>
            <w:tcW w:w="355" w:type="dxa"/>
            <w:shd w:val="clear" w:color="auto" w:fill="auto"/>
          </w:tcPr>
          <w:p w14:paraId="13B0F2BE" w14:textId="77777777" w:rsidR="00D47AC1" w:rsidRPr="00580FA3" w:rsidRDefault="00D47AC1" w:rsidP="00C44390">
            <w:pPr>
              <w:rPr>
                <w:rFonts w:ascii="Trebuchet MS" w:hAnsi="Trebuchet MS"/>
                <w:sz w:val="18"/>
                <w:szCs w:val="18"/>
              </w:rPr>
            </w:pPr>
            <w:r w:rsidRPr="00580FA3">
              <w:rPr>
                <w:rFonts w:ascii="Trebuchet MS" w:hAnsi="Trebuchet MS"/>
                <w:sz w:val="18"/>
                <w:szCs w:val="18"/>
              </w:rPr>
              <w:t>1</w:t>
            </w:r>
          </w:p>
        </w:tc>
        <w:tc>
          <w:tcPr>
            <w:tcW w:w="1431" w:type="dxa"/>
            <w:shd w:val="clear" w:color="auto" w:fill="auto"/>
          </w:tcPr>
          <w:p w14:paraId="065D0F46" w14:textId="77777777" w:rsidR="00D47AC1" w:rsidRPr="00580FA3" w:rsidRDefault="00D47AC1" w:rsidP="00C44390">
            <w:pPr>
              <w:rPr>
                <w:rFonts w:ascii="Trebuchet MS" w:hAnsi="Trebuchet MS"/>
                <w:sz w:val="18"/>
                <w:szCs w:val="18"/>
              </w:rPr>
            </w:pPr>
            <w:r w:rsidRPr="00580FA3">
              <w:rPr>
                <w:rFonts w:ascii="Trebuchet MS" w:hAnsi="Trebuchet MS"/>
                <w:sz w:val="18"/>
                <w:szCs w:val="18"/>
              </w:rPr>
              <w:t>STB Performance Test Plan</w:t>
            </w:r>
          </w:p>
        </w:tc>
        <w:tc>
          <w:tcPr>
            <w:tcW w:w="2070" w:type="dxa"/>
            <w:shd w:val="clear" w:color="auto" w:fill="auto"/>
          </w:tcPr>
          <w:p w14:paraId="3B1F9AA7" w14:textId="77777777" w:rsidR="00D47AC1" w:rsidRPr="00580FA3" w:rsidRDefault="00D47AC1" w:rsidP="00C44390">
            <w:pPr>
              <w:rPr>
                <w:rFonts w:ascii="Trebuchet MS" w:hAnsi="Trebuchet MS"/>
                <w:sz w:val="18"/>
                <w:szCs w:val="18"/>
              </w:rPr>
            </w:pPr>
            <w:r w:rsidRPr="00580FA3">
              <w:rPr>
                <w:rFonts w:ascii="Trebuchet MS" w:hAnsi="Trebuchet MS"/>
                <w:sz w:val="18"/>
                <w:szCs w:val="18"/>
              </w:rPr>
              <w:t>Dmytro Yaroslavtsev</w:t>
            </w:r>
          </w:p>
        </w:tc>
        <w:tc>
          <w:tcPr>
            <w:tcW w:w="3338" w:type="dxa"/>
            <w:shd w:val="clear" w:color="auto" w:fill="auto"/>
          </w:tcPr>
          <w:p w14:paraId="467CCCED" w14:textId="77777777" w:rsidR="00D47AC1" w:rsidRPr="00580FA3" w:rsidRDefault="00D47AC1" w:rsidP="00C44390">
            <w:pPr>
              <w:rPr>
                <w:rFonts w:ascii="Trebuchet MS" w:hAnsi="Trebuchet MS"/>
                <w:sz w:val="18"/>
                <w:szCs w:val="18"/>
              </w:rPr>
            </w:pPr>
            <w:r w:rsidRPr="00580FA3">
              <w:rPr>
                <w:rFonts w:ascii="Trebuchet MS" w:hAnsi="Trebuchet MS"/>
                <w:sz w:val="18"/>
                <w:szCs w:val="18"/>
              </w:rPr>
              <w:t>Once before the testing start</w:t>
            </w:r>
            <w:r w:rsidRPr="00580FA3">
              <w:rPr>
                <w:rFonts w:ascii="Trebuchet MS" w:hAnsi="Trebuchet MS"/>
                <w:sz w:val="18"/>
                <w:szCs w:val="18"/>
              </w:rPr>
              <w:br/>
              <w:t xml:space="preserve">Update upon required changes (i.e. scope changes, requirements </w:t>
            </w:r>
            <w:proofErr w:type="gramStart"/>
            <w:r w:rsidRPr="00580FA3">
              <w:rPr>
                <w:rFonts w:ascii="Trebuchet MS" w:hAnsi="Trebuchet MS"/>
                <w:sz w:val="18"/>
                <w:szCs w:val="18"/>
              </w:rPr>
              <w:t>changes</w:t>
            </w:r>
            <w:proofErr w:type="gramEnd"/>
            <w:r w:rsidRPr="00580FA3">
              <w:rPr>
                <w:rFonts w:ascii="Trebuchet MS" w:hAnsi="Trebuchet MS"/>
                <w:sz w:val="18"/>
                <w:szCs w:val="18"/>
              </w:rPr>
              <w:t>, sprint planning, etc.)</w:t>
            </w:r>
          </w:p>
        </w:tc>
        <w:tc>
          <w:tcPr>
            <w:tcW w:w="2449" w:type="dxa"/>
            <w:shd w:val="clear" w:color="auto" w:fill="auto"/>
          </w:tcPr>
          <w:p w14:paraId="3CCE7092" w14:textId="748B2F56" w:rsidR="00D47AC1" w:rsidRPr="00580FA3" w:rsidRDefault="00D47AC1" w:rsidP="00C44390">
            <w:pPr>
              <w:rPr>
                <w:rFonts w:ascii="Trebuchet MS" w:hAnsi="Trebuchet MS"/>
                <w:sz w:val="18"/>
                <w:szCs w:val="18"/>
              </w:rPr>
            </w:pPr>
            <w:r w:rsidRPr="00580FA3">
              <w:rPr>
                <w:rFonts w:ascii="Trebuchet MS" w:hAnsi="Trebuchet MS"/>
                <w:sz w:val="18"/>
                <w:szCs w:val="18"/>
              </w:rPr>
              <w:t xml:space="preserve">Document in </w:t>
            </w:r>
            <w:r>
              <w:rPr>
                <w:rFonts w:ascii="Trebuchet MS" w:hAnsi="Trebuchet MS"/>
                <w:sz w:val="18"/>
                <w:szCs w:val="18"/>
              </w:rPr>
              <w:t>Git</w:t>
            </w:r>
          </w:p>
        </w:tc>
      </w:tr>
      <w:tr w:rsidR="00D47AC1" w:rsidRPr="00580FA3" w14:paraId="5A8F3573" w14:textId="77777777" w:rsidTr="00C44390">
        <w:tc>
          <w:tcPr>
            <w:tcW w:w="355" w:type="dxa"/>
            <w:shd w:val="clear" w:color="auto" w:fill="auto"/>
          </w:tcPr>
          <w:p w14:paraId="78746009" w14:textId="78C34D6A" w:rsidR="00D47AC1" w:rsidRPr="00580FA3" w:rsidRDefault="00FB16C4" w:rsidP="00C44390">
            <w:p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2</w:t>
            </w:r>
          </w:p>
        </w:tc>
        <w:tc>
          <w:tcPr>
            <w:tcW w:w="1431" w:type="dxa"/>
            <w:shd w:val="clear" w:color="auto" w:fill="auto"/>
          </w:tcPr>
          <w:p w14:paraId="2395362D" w14:textId="77777777" w:rsidR="00D47AC1" w:rsidRPr="00580FA3" w:rsidRDefault="00D47AC1" w:rsidP="00C44390">
            <w:pPr>
              <w:rPr>
                <w:rFonts w:ascii="Trebuchet MS" w:hAnsi="Trebuchet MS"/>
                <w:sz w:val="18"/>
                <w:szCs w:val="18"/>
              </w:rPr>
            </w:pPr>
            <w:r w:rsidRPr="00580FA3">
              <w:rPr>
                <w:rFonts w:ascii="Trebuchet MS" w:hAnsi="Trebuchet MS"/>
                <w:sz w:val="18"/>
                <w:szCs w:val="18"/>
              </w:rPr>
              <w:t>Performance tests reports</w:t>
            </w:r>
          </w:p>
        </w:tc>
        <w:tc>
          <w:tcPr>
            <w:tcW w:w="2070" w:type="dxa"/>
            <w:shd w:val="clear" w:color="auto" w:fill="auto"/>
          </w:tcPr>
          <w:p w14:paraId="2E4C2E65" w14:textId="302C606B" w:rsidR="00D47AC1" w:rsidRPr="00580FA3" w:rsidRDefault="00D47AC1" w:rsidP="00C44390">
            <w:pPr>
              <w:rPr>
                <w:rFonts w:ascii="Trebuchet MS" w:hAnsi="Trebuchet MS"/>
                <w:sz w:val="18"/>
                <w:szCs w:val="18"/>
              </w:rPr>
            </w:pPr>
            <w:r w:rsidRPr="00580FA3">
              <w:rPr>
                <w:rFonts w:ascii="Trebuchet MS" w:hAnsi="Trebuchet MS"/>
                <w:sz w:val="18"/>
                <w:szCs w:val="18"/>
              </w:rPr>
              <w:t>Dmytro Yaroslavtsev</w:t>
            </w:r>
          </w:p>
        </w:tc>
        <w:tc>
          <w:tcPr>
            <w:tcW w:w="3338" w:type="dxa"/>
            <w:shd w:val="clear" w:color="auto" w:fill="auto"/>
          </w:tcPr>
          <w:p w14:paraId="3B9CAE8F" w14:textId="0EEAEBDA" w:rsidR="00D47AC1" w:rsidRPr="00580FA3" w:rsidRDefault="00D47AC1" w:rsidP="00C44390">
            <w:pPr>
              <w:rPr>
                <w:rFonts w:ascii="Trebuchet MS" w:hAnsi="Trebuchet MS"/>
                <w:sz w:val="18"/>
                <w:szCs w:val="18"/>
              </w:rPr>
            </w:pPr>
            <w:r w:rsidRPr="00580FA3">
              <w:rPr>
                <w:rFonts w:ascii="Trebuchet MS" w:hAnsi="Trebuchet MS"/>
                <w:sz w:val="18"/>
                <w:szCs w:val="18"/>
              </w:rPr>
              <w:t>After each Testing Activity</w:t>
            </w:r>
            <w:r w:rsidRPr="00580FA3">
              <w:rPr>
                <w:rFonts w:ascii="Trebuchet MS" w:hAnsi="Trebuchet MS"/>
                <w:sz w:val="18"/>
                <w:szCs w:val="18"/>
              </w:rPr>
              <w:br/>
              <w:t>(</w:t>
            </w:r>
            <w:r w:rsidR="00FB16C4">
              <w:rPr>
                <w:rFonts w:ascii="Trebuchet MS" w:hAnsi="Trebuchet MS"/>
                <w:sz w:val="18"/>
                <w:szCs w:val="18"/>
              </w:rPr>
              <w:t>according to the schedule</w:t>
            </w:r>
            <w:r w:rsidRPr="00580FA3">
              <w:rPr>
                <w:rFonts w:ascii="Trebuchet MS" w:hAnsi="Trebuchet MS"/>
                <w:sz w:val="18"/>
                <w:szCs w:val="18"/>
              </w:rPr>
              <w:t>)</w:t>
            </w:r>
          </w:p>
        </w:tc>
        <w:tc>
          <w:tcPr>
            <w:tcW w:w="2449" w:type="dxa"/>
            <w:shd w:val="clear" w:color="auto" w:fill="auto"/>
          </w:tcPr>
          <w:p w14:paraId="04E183F0" w14:textId="4FCA86F1" w:rsidR="00D47AC1" w:rsidRPr="00580FA3" w:rsidRDefault="00D47AC1" w:rsidP="00C44390">
            <w:pPr>
              <w:rPr>
                <w:rFonts w:ascii="Trebuchet MS" w:hAnsi="Trebuchet MS"/>
                <w:sz w:val="18"/>
                <w:szCs w:val="18"/>
              </w:rPr>
            </w:pPr>
            <w:r w:rsidRPr="00580FA3">
              <w:rPr>
                <w:rFonts w:ascii="Trebuchet MS" w:hAnsi="Trebuchet MS"/>
                <w:sz w:val="18"/>
                <w:szCs w:val="18"/>
              </w:rPr>
              <w:t xml:space="preserve">Document in </w:t>
            </w:r>
            <w:r w:rsidR="00FB16C4">
              <w:rPr>
                <w:rFonts w:ascii="Trebuchet MS" w:hAnsi="Trebuchet MS"/>
                <w:sz w:val="18"/>
                <w:szCs w:val="18"/>
              </w:rPr>
              <w:t>Git</w:t>
            </w:r>
          </w:p>
        </w:tc>
      </w:tr>
    </w:tbl>
    <w:p w14:paraId="4BEF111E" w14:textId="74D16A9F" w:rsidR="009C1CBA" w:rsidRDefault="009C1CBA" w:rsidP="00FB16C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  <w:r w:rsidRPr="00FB16C4">
        <w:rPr>
          <w:rFonts w:ascii="Trebuchet MS" w:eastAsia="Times New Roman" w:hAnsi="Trebuchet MS" w:cs="Arial"/>
          <w:sz w:val="24"/>
          <w:szCs w:val="24"/>
        </w:rPr>
        <w:t>Testing tasks</w:t>
      </w:r>
    </w:p>
    <w:p w14:paraId="509684CF" w14:textId="194C3A87" w:rsidR="00FB16C4" w:rsidRPr="00FF6FA7" w:rsidRDefault="00FB16C4" w:rsidP="00FB16C4">
      <w:pPr>
        <w:shd w:val="clear" w:color="auto" w:fill="FFFFFF"/>
        <w:spacing w:before="100" w:beforeAutospacing="1" w:after="0" w:line="240" w:lineRule="auto"/>
        <w:rPr>
          <w:rFonts w:ascii="Trebuchet MS" w:eastAsia="Trebuchet MS" w:hAnsi="Trebuchet MS"/>
          <w:sz w:val="24"/>
          <w:szCs w:val="24"/>
        </w:rPr>
      </w:pPr>
      <w:r>
        <w:rPr>
          <w:rFonts w:ascii="Trebuchet MS" w:eastAsia="Trebuchet MS" w:hAnsi="Trebuchet MS"/>
          <w:sz w:val="24"/>
          <w:szCs w:val="24"/>
        </w:rPr>
        <w:t>D</w:t>
      </w:r>
      <w:r w:rsidRPr="00173E28">
        <w:rPr>
          <w:rFonts w:ascii="Trebuchet MS" w:eastAsia="Trebuchet MS" w:hAnsi="Trebuchet MS"/>
          <w:sz w:val="24"/>
          <w:szCs w:val="24"/>
        </w:rPr>
        <w:t xml:space="preserve">etermine the overall complex </w:t>
      </w:r>
      <w:r w:rsidRPr="00FF6FA7">
        <w:rPr>
          <w:rFonts w:ascii="Trebuchet MS" w:eastAsia="Trebuchet MS" w:hAnsi="Trebuchet MS"/>
          <w:sz w:val="24"/>
          <w:szCs w:val="24"/>
        </w:rPr>
        <w:t xml:space="preserve">evaluation of the </w:t>
      </w:r>
      <w:r>
        <w:rPr>
          <w:rFonts w:ascii="Trebuchet MS" w:eastAsia="Trebuchet MS" w:hAnsi="Trebuchet MS"/>
          <w:sz w:val="24"/>
          <w:szCs w:val="24"/>
        </w:rPr>
        <w:t xml:space="preserve">back-end server </w:t>
      </w:r>
      <w:r w:rsidRPr="00FF6FA7">
        <w:rPr>
          <w:rFonts w:ascii="Trebuchet MS" w:eastAsia="Trebuchet MS" w:hAnsi="Trebuchet MS"/>
          <w:sz w:val="24"/>
          <w:szCs w:val="24"/>
        </w:rPr>
        <w:t>system in different conditions:</w:t>
      </w:r>
    </w:p>
    <w:p w14:paraId="6E99F89B" w14:textId="129B363E" w:rsidR="00B63745" w:rsidRDefault="00013542" w:rsidP="00FB16C4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rebuchet MS" w:eastAsia="Trebuchet MS" w:hAnsi="Trebuchet MS"/>
          <w:sz w:val="24"/>
          <w:szCs w:val="24"/>
        </w:rPr>
      </w:pPr>
      <w:r>
        <w:rPr>
          <w:rFonts w:ascii="Trebuchet MS" w:eastAsia="Trebuchet MS" w:hAnsi="Trebuchet MS"/>
          <w:sz w:val="24"/>
          <w:szCs w:val="24"/>
        </w:rPr>
        <w:t>Different d</w:t>
      </w:r>
      <w:r w:rsidR="00B63745">
        <w:rPr>
          <w:rFonts w:ascii="Trebuchet MS" w:eastAsia="Trebuchet MS" w:hAnsi="Trebuchet MS"/>
          <w:sz w:val="24"/>
          <w:szCs w:val="24"/>
        </w:rPr>
        <w:t>ata storage system</w:t>
      </w:r>
      <w:r>
        <w:rPr>
          <w:rFonts w:ascii="Trebuchet MS" w:eastAsia="Trebuchet MS" w:hAnsi="Trebuchet MS"/>
          <w:sz w:val="24"/>
          <w:szCs w:val="24"/>
        </w:rPr>
        <w:t xml:space="preserve"> (file system vs database)</w:t>
      </w:r>
    </w:p>
    <w:p w14:paraId="3971E16D" w14:textId="5FC775B1" w:rsidR="00FB16C4" w:rsidRPr="00FF6FA7" w:rsidRDefault="00013542" w:rsidP="00FB16C4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rebuchet MS" w:eastAsia="Trebuchet MS" w:hAnsi="Trebuchet MS"/>
          <w:sz w:val="24"/>
          <w:szCs w:val="24"/>
        </w:rPr>
      </w:pPr>
      <w:r>
        <w:rPr>
          <w:rFonts w:ascii="Trebuchet MS" w:eastAsia="Trebuchet MS" w:hAnsi="Trebuchet MS"/>
          <w:sz w:val="24"/>
          <w:szCs w:val="24"/>
        </w:rPr>
        <w:t xml:space="preserve">Different </w:t>
      </w:r>
      <w:r w:rsidR="007D7059">
        <w:rPr>
          <w:rFonts w:ascii="Trebuchet MS" w:eastAsia="Trebuchet MS" w:hAnsi="Trebuchet MS"/>
          <w:sz w:val="24"/>
          <w:szCs w:val="24"/>
        </w:rPr>
        <w:t>size of storage data (number of posts: 100, 1000, 2000, 5000, 1000 with photo)</w:t>
      </w:r>
      <w:r w:rsidR="00FB16C4" w:rsidRPr="00FF6FA7">
        <w:rPr>
          <w:rFonts w:ascii="Trebuchet MS" w:eastAsia="Trebuchet MS" w:hAnsi="Trebuchet MS"/>
          <w:sz w:val="24"/>
          <w:szCs w:val="24"/>
        </w:rPr>
        <w:t>.</w:t>
      </w:r>
    </w:p>
    <w:p w14:paraId="60E1DF79" w14:textId="1EAB7E87" w:rsidR="00FB16C4" w:rsidRPr="00FF6FA7" w:rsidRDefault="00B42D7E" w:rsidP="00FB16C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rebuchet MS" w:hAnsi="Trebuchet MS"/>
          <w:sz w:val="24"/>
          <w:szCs w:val="24"/>
        </w:rPr>
      </w:pPr>
      <w:r>
        <w:rPr>
          <w:rFonts w:ascii="Trebuchet MS" w:hAnsi="Trebuchet MS" w:cs="Arial"/>
          <w:sz w:val="24"/>
          <w:szCs w:val="24"/>
          <w:shd w:val="clear" w:color="auto" w:fill="FFFFFF"/>
        </w:rPr>
        <w:t>Different numbers of server CPU</w:t>
      </w:r>
      <w:r w:rsidR="000D54CE">
        <w:rPr>
          <w:rFonts w:ascii="Trebuchet MS" w:hAnsi="Trebuchet MS" w:cs="Arial"/>
          <w:sz w:val="24"/>
          <w:szCs w:val="24"/>
          <w:shd w:val="clear" w:color="auto" w:fill="FFFFFF"/>
        </w:rPr>
        <w:t>s</w:t>
      </w:r>
      <w:r w:rsidR="00FB16C4">
        <w:rPr>
          <w:rFonts w:ascii="Trebuchet MS" w:hAnsi="Trebuchet MS" w:cs="Arial"/>
          <w:sz w:val="24"/>
          <w:szCs w:val="24"/>
          <w:shd w:val="clear" w:color="auto" w:fill="FFFFFF"/>
        </w:rPr>
        <w:t>.</w:t>
      </w:r>
    </w:p>
    <w:p w14:paraId="44C051BA" w14:textId="5FDDC38D" w:rsidR="00FB16C4" w:rsidRDefault="00FB16C4" w:rsidP="000D54C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rebuchet MS" w:hAnsi="Trebuchet MS"/>
          <w:sz w:val="24"/>
          <w:szCs w:val="24"/>
        </w:rPr>
      </w:pPr>
      <w:r>
        <w:rPr>
          <w:rFonts w:ascii="Trebuchet MS" w:eastAsia="Trebuchet MS" w:hAnsi="Trebuchet MS"/>
          <w:sz w:val="24"/>
          <w:szCs w:val="24"/>
        </w:rPr>
        <w:t xml:space="preserve">Different </w:t>
      </w:r>
      <w:r w:rsidR="000D54CE">
        <w:rPr>
          <w:rFonts w:ascii="Trebuchet MS" w:eastAsia="Trebuchet MS" w:hAnsi="Trebuchet MS"/>
          <w:sz w:val="24"/>
          <w:szCs w:val="24"/>
        </w:rPr>
        <w:t>size of server RAM</w:t>
      </w:r>
      <w:r>
        <w:rPr>
          <w:rFonts w:ascii="Trebuchet MS" w:eastAsia="Trebuchet MS" w:hAnsi="Trebuchet MS"/>
          <w:sz w:val="24"/>
          <w:szCs w:val="24"/>
        </w:rPr>
        <w:t>.</w:t>
      </w:r>
    </w:p>
    <w:p w14:paraId="59A3D150" w14:textId="37079D22" w:rsidR="00847F44" w:rsidRDefault="00847F44">
      <w:pPr>
        <w:rPr>
          <w:rFonts w:ascii="Trebuchet MS" w:eastAsia="Trebuchet MS" w:hAnsi="Trebuchet MS"/>
          <w:sz w:val="24"/>
          <w:szCs w:val="24"/>
        </w:rPr>
      </w:pPr>
      <w:r>
        <w:rPr>
          <w:rFonts w:ascii="Trebuchet MS" w:eastAsia="Trebuchet MS" w:hAnsi="Trebuchet MS"/>
          <w:sz w:val="24"/>
          <w:szCs w:val="24"/>
        </w:rPr>
        <w:br w:type="page"/>
      </w:r>
    </w:p>
    <w:p w14:paraId="2D708AFC" w14:textId="548EBCAE" w:rsidR="009C1CBA" w:rsidRDefault="009C1CBA" w:rsidP="000D54C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  <w:r w:rsidRPr="000D54CE">
        <w:rPr>
          <w:rFonts w:ascii="Trebuchet MS" w:eastAsia="Times New Roman" w:hAnsi="Trebuchet MS" w:cs="Arial"/>
          <w:sz w:val="24"/>
          <w:szCs w:val="24"/>
        </w:rPr>
        <w:lastRenderedPageBreak/>
        <w:t>Test environment</w:t>
      </w:r>
      <w:r w:rsidR="00CD2300">
        <w:rPr>
          <w:rFonts w:ascii="Trebuchet MS" w:eastAsia="Times New Roman" w:hAnsi="Trebuchet MS" w:cs="Arial"/>
          <w:sz w:val="24"/>
          <w:szCs w:val="24"/>
        </w:rPr>
        <w:t>s</w:t>
      </w:r>
      <w:r w:rsidRPr="000D54CE">
        <w:rPr>
          <w:rFonts w:ascii="Trebuchet MS" w:eastAsia="Times New Roman" w:hAnsi="Trebuchet MS" w:cs="Arial"/>
          <w:sz w:val="24"/>
          <w:szCs w:val="24"/>
        </w:rPr>
        <w:t xml:space="preserve"> description</w:t>
      </w:r>
    </w:p>
    <w:p w14:paraId="5D696353" w14:textId="2D15E645" w:rsidR="00847F44" w:rsidRPr="00847F44" w:rsidRDefault="00847F44" w:rsidP="006415F5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b/>
          <w:bCs/>
          <w:sz w:val="24"/>
          <w:szCs w:val="24"/>
        </w:rPr>
      </w:pPr>
      <w:r w:rsidRPr="00847F44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848" behindDoc="1" locked="0" layoutInCell="1" allowOverlap="1" wp14:anchorId="225FCCB1" wp14:editId="3C2FB6F7">
            <wp:simplePos x="0" y="0"/>
            <wp:positionH relativeFrom="margin">
              <wp:align>left</wp:align>
            </wp:positionH>
            <wp:positionV relativeFrom="paragraph">
              <wp:posOffset>353695</wp:posOffset>
            </wp:positionV>
            <wp:extent cx="3088640" cy="25736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64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2300" w:rsidRPr="00847F44">
        <w:rPr>
          <w:rFonts w:ascii="Trebuchet MS" w:eastAsia="Times New Roman" w:hAnsi="Trebuchet MS" w:cs="Arial"/>
          <w:b/>
          <w:bCs/>
          <w:sz w:val="24"/>
          <w:szCs w:val="24"/>
        </w:rPr>
        <w:t xml:space="preserve">Server with </w:t>
      </w:r>
      <w:r w:rsidR="006415F5" w:rsidRPr="00847F44">
        <w:rPr>
          <w:rFonts w:ascii="Trebuchet MS" w:eastAsia="Times New Roman" w:hAnsi="Trebuchet MS" w:cs="Arial"/>
          <w:b/>
          <w:bCs/>
          <w:sz w:val="24"/>
          <w:szCs w:val="24"/>
        </w:rPr>
        <w:t>data storage in file system:</w:t>
      </w:r>
    </w:p>
    <w:p w14:paraId="7B1F19C3" w14:textId="43E001C4" w:rsidR="00847F44" w:rsidRDefault="00847F44" w:rsidP="00847F44">
      <w:pPr>
        <w:tabs>
          <w:tab w:val="left" w:pos="6030"/>
        </w:tabs>
        <w:spacing w:after="0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56294D">
        <w:rPr>
          <w:b/>
          <w:bCs/>
          <w:sz w:val="28"/>
          <w:szCs w:val="28"/>
        </w:rPr>
        <w:t>Laptop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Windows 10</w:t>
      </w:r>
      <w:r w:rsidRPr="0056294D">
        <w:rPr>
          <w:b/>
          <w:bCs/>
          <w:sz w:val="28"/>
          <w:szCs w:val="28"/>
        </w:rPr>
        <w:t>:</w:t>
      </w:r>
    </w:p>
    <w:p w14:paraId="732C536F" w14:textId="77777777" w:rsidR="00847F44" w:rsidRPr="0056294D" w:rsidRDefault="00847F44" w:rsidP="00847F44">
      <w:pPr>
        <w:tabs>
          <w:tab w:val="left" w:pos="6030"/>
        </w:tabs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56294D">
        <w:rPr>
          <w:sz w:val="28"/>
          <w:szCs w:val="28"/>
        </w:rPr>
        <w:t>Intel Core i7-8665U / 32 GB</w:t>
      </w:r>
    </w:p>
    <w:p w14:paraId="0689C46F" w14:textId="77777777" w:rsidR="00847F44" w:rsidRDefault="00847F44" w:rsidP="00847F44">
      <w:pPr>
        <w:tabs>
          <w:tab w:val="left" w:pos="6030"/>
        </w:tabs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56294D">
        <w:rPr>
          <w:b/>
          <w:bCs/>
          <w:sz w:val="28"/>
          <w:szCs w:val="28"/>
        </w:rPr>
        <w:t>Virtual Proxy Server</w:t>
      </w:r>
      <w:r w:rsidRPr="0056294D">
        <w:rPr>
          <w:sz w:val="28"/>
          <w:szCs w:val="28"/>
        </w:rPr>
        <w:t xml:space="preserve"> Debian 10:</w:t>
      </w:r>
    </w:p>
    <w:p w14:paraId="6E419A95" w14:textId="77777777" w:rsidR="00847F44" w:rsidRPr="0056294D" w:rsidRDefault="00847F44" w:rsidP="00847F44">
      <w:pPr>
        <w:tabs>
          <w:tab w:val="left" w:pos="603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Pr="0056294D">
        <w:rPr>
          <w:sz w:val="28"/>
          <w:szCs w:val="28"/>
        </w:rPr>
        <w:t>2 CPU / 4 GB</w:t>
      </w:r>
    </w:p>
    <w:p w14:paraId="65D4322C" w14:textId="77777777" w:rsidR="00847F44" w:rsidRDefault="00847F44" w:rsidP="00847F44">
      <w:pPr>
        <w:tabs>
          <w:tab w:val="left" w:pos="6030"/>
        </w:tabs>
        <w:spacing w:after="0"/>
        <w:rPr>
          <w:noProof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56294D">
        <w:rPr>
          <w:b/>
          <w:bCs/>
          <w:sz w:val="28"/>
          <w:szCs w:val="28"/>
        </w:rPr>
        <w:t>Virtual WEB Server</w:t>
      </w:r>
      <w:r w:rsidRPr="0056294D">
        <w:rPr>
          <w:sz w:val="28"/>
          <w:szCs w:val="28"/>
        </w:rPr>
        <w:t xml:space="preserve"> Windows 10:</w:t>
      </w:r>
      <w:r>
        <w:rPr>
          <w:sz w:val="28"/>
          <w:szCs w:val="28"/>
        </w:rPr>
        <w:tab/>
      </w:r>
      <w:r w:rsidRPr="0056294D">
        <w:rPr>
          <w:sz w:val="28"/>
          <w:szCs w:val="28"/>
        </w:rPr>
        <w:t xml:space="preserve">4 CPU / </w:t>
      </w:r>
      <w:r>
        <w:rPr>
          <w:sz w:val="28"/>
          <w:szCs w:val="28"/>
        </w:rPr>
        <w:t>4</w:t>
      </w:r>
      <w:r w:rsidRPr="0056294D">
        <w:rPr>
          <w:sz w:val="28"/>
          <w:szCs w:val="28"/>
        </w:rPr>
        <w:t xml:space="preserve"> GB</w:t>
      </w:r>
      <w:r>
        <w:rPr>
          <w:noProof/>
          <w:sz w:val="28"/>
          <w:szCs w:val="28"/>
        </w:rPr>
        <w:t xml:space="preserve"> (configurable)</w:t>
      </w:r>
    </w:p>
    <w:p w14:paraId="6691B629" w14:textId="3178C946" w:rsidR="00847F44" w:rsidRDefault="00847F44" w:rsidP="00847F44">
      <w:pPr>
        <w:tabs>
          <w:tab w:val="left" w:pos="6030"/>
        </w:tabs>
        <w:spacing w:after="0"/>
        <w:rPr>
          <w:rFonts w:ascii="Trebuchet MS" w:eastAsia="Times New Roman" w:hAnsi="Trebuchet MS" w:cs="Arial"/>
          <w:sz w:val="24"/>
          <w:szCs w:val="24"/>
        </w:rPr>
      </w:pPr>
      <w:r>
        <w:rPr>
          <w:noProof/>
          <w:sz w:val="28"/>
          <w:szCs w:val="28"/>
        </w:rPr>
        <w:tab/>
      </w:r>
    </w:p>
    <w:p w14:paraId="291603A2" w14:textId="77777777" w:rsidR="00847F44" w:rsidRDefault="00847F44" w:rsidP="006415F5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</w:p>
    <w:p w14:paraId="3850E514" w14:textId="77777777" w:rsidR="00847F44" w:rsidRDefault="00847F44" w:rsidP="006415F5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</w:p>
    <w:p w14:paraId="15C5BDAC" w14:textId="77777777" w:rsidR="00847F44" w:rsidRDefault="00847F44" w:rsidP="006415F5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</w:p>
    <w:p w14:paraId="48B4E8F7" w14:textId="77777777" w:rsidR="00847F44" w:rsidRDefault="00847F44" w:rsidP="006415F5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</w:p>
    <w:p w14:paraId="5E707B4D" w14:textId="5E0A358A" w:rsidR="006415F5" w:rsidRPr="00847F44" w:rsidRDefault="00416655" w:rsidP="006415F5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b/>
          <w:bCs/>
          <w:sz w:val="24"/>
          <w:szCs w:val="24"/>
        </w:rPr>
      </w:pPr>
      <w:r w:rsidRPr="00847F44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6704" behindDoc="1" locked="0" layoutInCell="1" allowOverlap="1" wp14:anchorId="36A0AEFE" wp14:editId="5E86516D">
            <wp:simplePos x="0" y="0"/>
            <wp:positionH relativeFrom="column">
              <wp:posOffset>-26670</wp:posOffset>
            </wp:positionH>
            <wp:positionV relativeFrom="paragraph">
              <wp:posOffset>196850</wp:posOffset>
            </wp:positionV>
            <wp:extent cx="3206115" cy="2378075"/>
            <wp:effectExtent l="0" t="0" r="0" b="3175"/>
            <wp:wrapTight wrapText="bothSides">
              <wp:wrapPolygon edited="0">
                <wp:start x="0" y="0"/>
                <wp:lineTo x="0" y="21456"/>
                <wp:lineTo x="21433" y="21456"/>
                <wp:lineTo x="2143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237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15F5" w:rsidRPr="00847F44">
        <w:rPr>
          <w:rFonts w:ascii="Trebuchet MS" w:eastAsia="Times New Roman" w:hAnsi="Trebuchet MS" w:cs="Arial"/>
          <w:b/>
          <w:bCs/>
          <w:sz w:val="24"/>
          <w:szCs w:val="24"/>
        </w:rPr>
        <w:t xml:space="preserve">Server with data storage in </w:t>
      </w:r>
      <w:r w:rsidR="006415F5" w:rsidRPr="00847F44">
        <w:rPr>
          <w:rFonts w:ascii="Trebuchet MS" w:eastAsia="Times New Roman" w:hAnsi="Trebuchet MS" w:cs="Arial"/>
          <w:b/>
          <w:bCs/>
          <w:sz w:val="24"/>
          <w:szCs w:val="24"/>
        </w:rPr>
        <w:t>database</w:t>
      </w:r>
      <w:r w:rsidR="006415F5" w:rsidRPr="00847F44">
        <w:rPr>
          <w:rFonts w:ascii="Trebuchet MS" w:eastAsia="Times New Roman" w:hAnsi="Trebuchet MS" w:cs="Arial"/>
          <w:b/>
          <w:bCs/>
          <w:sz w:val="24"/>
          <w:szCs w:val="24"/>
        </w:rPr>
        <w:t>:</w:t>
      </w:r>
    </w:p>
    <w:p w14:paraId="56876E0F" w14:textId="3FA76764" w:rsidR="00416655" w:rsidRDefault="00416655" w:rsidP="00416655">
      <w:pPr>
        <w:tabs>
          <w:tab w:val="left" w:pos="6030"/>
        </w:tabs>
        <w:ind w:left="360"/>
        <w:rPr>
          <w:b/>
          <w:bCs/>
          <w:sz w:val="28"/>
          <w:szCs w:val="28"/>
        </w:rPr>
      </w:pPr>
    </w:p>
    <w:p w14:paraId="6B530F88" w14:textId="78752CC0" w:rsidR="00416655" w:rsidRDefault="00416655" w:rsidP="00416655">
      <w:pPr>
        <w:tabs>
          <w:tab w:val="left" w:pos="6030"/>
        </w:tabs>
        <w:spacing w:after="0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56294D">
        <w:rPr>
          <w:b/>
          <w:bCs/>
          <w:sz w:val="28"/>
          <w:szCs w:val="28"/>
        </w:rPr>
        <w:t>Laptop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Windows 10</w:t>
      </w:r>
      <w:r w:rsidRPr="0056294D">
        <w:rPr>
          <w:b/>
          <w:bCs/>
          <w:sz w:val="28"/>
          <w:szCs w:val="28"/>
        </w:rPr>
        <w:t>:</w:t>
      </w:r>
    </w:p>
    <w:p w14:paraId="2BF113AD" w14:textId="2B560C34" w:rsidR="00416655" w:rsidRPr="0056294D" w:rsidRDefault="00416655" w:rsidP="00416655">
      <w:pPr>
        <w:tabs>
          <w:tab w:val="left" w:pos="6030"/>
        </w:tabs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56294D">
        <w:rPr>
          <w:sz w:val="28"/>
          <w:szCs w:val="28"/>
        </w:rPr>
        <w:t>Intel Core i7-8665U / 32 GB</w:t>
      </w:r>
    </w:p>
    <w:p w14:paraId="5A8CA5BE" w14:textId="2F813667" w:rsidR="00416655" w:rsidRDefault="00416655" w:rsidP="00416655">
      <w:pPr>
        <w:tabs>
          <w:tab w:val="left" w:pos="6030"/>
        </w:tabs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56294D">
        <w:rPr>
          <w:b/>
          <w:bCs/>
          <w:sz w:val="28"/>
          <w:szCs w:val="28"/>
        </w:rPr>
        <w:t>Virtual Proxy Server</w:t>
      </w:r>
      <w:r w:rsidRPr="0056294D">
        <w:rPr>
          <w:sz w:val="28"/>
          <w:szCs w:val="28"/>
        </w:rPr>
        <w:t xml:space="preserve"> Debian 10:</w:t>
      </w:r>
    </w:p>
    <w:p w14:paraId="60BF5851" w14:textId="097C103A" w:rsidR="00416655" w:rsidRPr="0056294D" w:rsidRDefault="00416655" w:rsidP="00416655">
      <w:pPr>
        <w:tabs>
          <w:tab w:val="left" w:pos="603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Pr="0056294D">
        <w:rPr>
          <w:sz w:val="28"/>
          <w:szCs w:val="28"/>
        </w:rPr>
        <w:t>2 CPU / 4 GB</w:t>
      </w:r>
    </w:p>
    <w:p w14:paraId="4CC9E57E" w14:textId="5A422778" w:rsidR="006415F5" w:rsidRDefault="00416655" w:rsidP="00416655">
      <w:pPr>
        <w:tabs>
          <w:tab w:val="left" w:pos="6030"/>
        </w:tabs>
        <w:spacing w:after="0"/>
        <w:rPr>
          <w:noProof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56294D">
        <w:rPr>
          <w:b/>
          <w:bCs/>
          <w:sz w:val="28"/>
          <w:szCs w:val="28"/>
        </w:rPr>
        <w:t>Virtual WEB Server</w:t>
      </w:r>
      <w:r w:rsidRPr="0056294D">
        <w:rPr>
          <w:sz w:val="28"/>
          <w:szCs w:val="28"/>
        </w:rPr>
        <w:t xml:space="preserve"> Windows 10:</w:t>
      </w:r>
      <w:r>
        <w:rPr>
          <w:sz w:val="28"/>
          <w:szCs w:val="28"/>
        </w:rPr>
        <w:tab/>
      </w:r>
      <w:r w:rsidRPr="0056294D">
        <w:rPr>
          <w:sz w:val="28"/>
          <w:szCs w:val="28"/>
        </w:rPr>
        <w:t xml:space="preserve">4 CPU / </w:t>
      </w:r>
      <w:r>
        <w:rPr>
          <w:sz w:val="28"/>
          <w:szCs w:val="28"/>
        </w:rPr>
        <w:t>4</w:t>
      </w:r>
      <w:r w:rsidRPr="0056294D">
        <w:rPr>
          <w:sz w:val="28"/>
          <w:szCs w:val="28"/>
        </w:rPr>
        <w:t xml:space="preserve"> GB</w:t>
      </w:r>
      <w:r>
        <w:rPr>
          <w:noProof/>
          <w:sz w:val="28"/>
          <w:szCs w:val="28"/>
        </w:rPr>
        <w:t xml:space="preserve"> </w:t>
      </w:r>
      <w:r w:rsidR="00843250">
        <w:rPr>
          <w:noProof/>
          <w:sz w:val="28"/>
          <w:szCs w:val="28"/>
        </w:rPr>
        <w:t>(configurable)</w:t>
      </w:r>
    </w:p>
    <w:p w14:paraId="2064AD1C" w14:textId="5FF9F9CC" w:rsidR="00416655" w:rsidRPr="000D54CE" w:rsidRDefault="00416655" w:rsidP="00416655">
      <w:pPr>
        <w:tabs>
          <w:tab w:val="left" w:pos="6030"/>
        </w:tabs>
        <w:spacing w:after="0"/>
        <w:rPr>
          <w:rFonts w:ascii="Trebuchet MS" w:eastAsia="Times New Roman" w:hAnsi="Trebuchet MS" w:cs="Arial"/>
          <w:sz w:val="24"/>
          <w:szCs w:val="24"/>
        </w:rPr>
      </w:pPr>
      <w:r>
        <w:rPr>
          <w:noProof/>
          <w:sz w:val="28"/>
          <w:szCs w:val="28"/>
        </w:rPr>
        <w:tab/>
      </w:r>
      <w:r w:rsidR="00843250" w:rsidRPr="00843250">
        <w:rPr>
          <w:b/>
          <w:bCs/>
          <w:noProof/>
          <w:sz w:val="28"/>
          <w:szCs w:val="28"/>
        </w:rPr>
        <w:t xml:space="preserve">Server </w:t>
      </w:r>
      <w:r w:rsidRPr="00843250">
        <w:rPr>
          <w:b/>
          <w:bCs/>
          <w:noProof/>
          <w:sz w:val="28"/>
          <w:szCs w:val="28"/>
        </w:rPr>
        <w:t>Data</w:t>
      </w:r>
      <w:r w:rsidR="00843250" w:rsidRPr="00843250">
        <w:rPr>
          <w:b/>
          <w:bCs/>
          <w:noProof/>
          <w:sz w:val="28"/>
          <w:szCs w:val="28"/>
        </w:rPr>
        <w:t>base:</w:t>
      </w:r>
      <w:r w:rsidR="00843250">
        <w:rPr>
          <w:noProof/>
          <w:sz w:val="28"/>
          <w:szCs w:val="28"/>
        </w:rPr>
        <w:t xml:space="preserve"> SQLite</w:t>
      </w:r>
    </w:p>
    <w:p w14:paraId="1CBEDEC5" w14:textId="4DEEF9DA" w:rsidR="00416655" w:rsidRDefault="00416655" w:rsidP="009C1CBA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</w:p>
    <w:p w14:paraId="5190AC47" w14:textId="013F28BA" w:rsidR="009C1CBA" w:rsidRDefault="009C1CBA" w:rsidP="00847F4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  <w:r w:rsidRPr="00847F44">
        <w:rPr>
          <w:rFonts w:ascii="Trebuchet MS" w:eastAsia="Times New Roman" w:hAnsi="Trebuchet MS" w:cs="Arial"/>
          <w:sz w:val="24"/>
          <w:szCs w:val="24"/>
        </w:rPr>
        <w:t>Responsibilities</w:t>
      </w:r>
    </w:p>
    <w:tbl>
      <w:tblPr>
        <w:tblW w:w="9927" w:type="dxa"/>
        <w:tblInd w:w="-5" w:type="dxa"/>
        <w:tblBorders>
          <w:top w:val="single" w:sz="4" w:space="0" w:color="767171"/>
          <w:left w:val="single" w:sz="4" w:space="0" w:color="767171"/>
          <w:bottom w:val="single" w:sz="4" w:space="0" w:color="767171"/>
          <w:right w:val="single" w:sz="4" w:space="0" w:color="767171"/>
          <w:insideH w:val="single" w:sz="4" w:space="0" w:color="767171"/>
          <w:insideV w:val="single" w:sz="4" w:space="0" w:color="767171"/>
        </w:tblBorders>
        <w:tblLayout w:type="fixed"/>
        <w:tblLook w:val="04A0" w:firstRow="1" w:lastRow="0" w:firstColumn="1" w:lastColumn="0" w:noHBand="0" w:noVBand="1"/>
      </w:tblPr>
      <w:tblGrid>
        <w:gridCol w:w="360"/>
        <w:gridCol w:w="1530"/>
        <w:gridCol w:w="3235"/>
        <w:gridCol w:w="1265"/>
        <w:gridCol w:w="3537"/>
      </w:tblGrid>
      <w:tr w:rsidR="00AF145A" w:rsidRPr="00580FA3" w14:paraId="6D6A47D1" w14:textId="77777777" w:rsidTr="00C44390">
        <w:tc>
          <w:tcPr>
            <w:tcW w:w="360" w:type="dxa"/>
            <w:shd w:val="clear" w:color="auto" w:fill="BFBFBF" w:themeFill="background1" w:themeFillShade="BF"/>
          </w:tcPr>
          <w:p w14:paraId="4AD2AF46" w14:textId="77777777" w:rsidR="00AF145A" w:rsidRPr="00580FA3" w:rsidRDefault="00AF145A" w:rsidP="00C44390">
            <w:pPr>
              <w:jc w:val="center"/>
              <w:rPr>
                <w:rFonts w:ascii="Trebuchet MS" w:hAnsi="Trebuchet MS"/>
              </w:rPr>
            </w:pPr>
            <w:r w:rsidRPr="00580FA3">
              <w:rPr>
                <w:rFonts w:ascii="Trebuchet MS" w:hAnsi="Trebuchet MS"/>
              </w:rPr>
              <w:t>#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14:paraId="0F9AE9D3" w14:textId="77777777" w:rsidR="00AF145A" w:rsidRPr="00580FA3" w:rsidRDefault="00AF145A" w:rsidP="00C44390">
            <w:pPr>
              <w:jc w:val="center"/>
              <w:rPr>
                <w:rFonts w:ascii="Trebuchet MS" w:hAnsi="Trebuchet MS"/>
              </w:rPr>
            </w:pPr>
            <w:r w:rsidRPr="00580FA3">
              <w:rPr>
                <w:rFonts w:ascii="Trebuchet MS" w:hAnsi="Trebuchet MS"/>
              </w:rPr>
              <w:t>Project Role</w:t>
            </w:r>
          </w:p>
        </w:tc>
        <w:tc>
          <w:tcPr>
            <w:tcW w:w="3235" w:type="dxa"/>
            <w:shd w:val="clear" w:color="auto" w:fill="BFBFBF" w:themeFill="background1" w:themeFillShade="BF"/>
          </w:tcPr>
          <w:p w14:paraId="4508EB84" w14:textId="77777777" w:rsidR="00AF145A" w:rsidRPr="00580FA3" w:rsidRDefault="00AF145A" w:rsidP="00C44390">
            <w:pPr>
              <w:jc w:val="center"/>
              <w:rPr>
                <w:rFonts w:ascii="Trebuchet MS" w:hAnsi="Trebuchet MS"/>
              </w:rPr>
            </w:pPr>
            <w:r w:rsidRPr="00580FA3">
              <w:rPr>
                <w:rFonts w:ascii="Trebuchet MS" w:hAnsi="Trebuchet MS"/>
              </w:rPr>
              <w:t>Name</w:t>
            </w:r>
          </w:p>
        </w:tc>
        <w:tc>
          <w:tcPr>
            <w:tcW w:w="1265" w:type="dxa"/>
            <w:shd w:val="clear" w:color="auto" w:fill="BFBFBF" w:themeFill="background1" w:themeFillShade="BF"/>
          </w:tcPr>
          <w:p w14:paraId="023FF2B6" w14:textId="77777777" w:rsidR="00AF145A" w:rsidRPr="00580FA3" w:rsidRDefault="00AF145A" w:rsidP="00C44390">
            <w:pPr>
              <w:jc w:val="center"/>
              <w:rPr>
                <w:rFonts w:ascii="Trebuchet MS" w:hAnsi="Trebuchet MS"/>
              </w:rPr>
            </w:pPr>
            <w:r w:rsidRPr="00580FA3">
              <w:rPr>
                <w:rFonts w:ascii="Trebuchet MS" w:hAnsi="Trebuchet MS"/>
              </w:rPr>
              <w:t>Location</w:t>
            </w:r>
          </w:p>
        </w:tc>
        <w:tc>
          <w:tcPr>
            <w:tcW w:w="3537" w:type="dxa"/>
            <w:shd w:val="clear" w:color="auto" w:fill="BFBFBF" w:themeFill="background1" w:themeFillShade="BF"/>
          </w:tcPr>
          <w:p w14:paraId="6A4ED5BB" w14:textId="77777777" w:rsidR="00AF145A" w:rsidRPr="00580FA3" w:rsidRDefault="00AF145A" w:rsidP="00C44390">
            <w:pPr>
              <w:jc w:val="center"/>
              <w:rPr>
                <w:rFonts w:ascii="Trebuchet MS" w:hAnsi="Trebuchet MS"/>
              </w:rPr>
            </w:pPr>
            <w:r w:rsidRPr="00580FA3">
              <w:rPr>
                <w:rFonts w:ascii="Trebuchet MS" w:hAnsi="Trebuchet MS"/>
              </w:rPr>
              <w:t>Responsibilities</w:t>
            </w:r>
          </w:p>
        </w:tc>
      </w:tr>
      <w:tr w:rsidR="00AF145A" w:rsidRPr="00580FA3" w14:paraId="6C76185B" w14:textId="77777777" w:rsidTr="00C44390">
        <w:trPr>
          <w:trHeight w:val="346"/>
        </w:trPr>
        <w:tc>
          <w:tcPr>
            <w:tcW w:w="360" w:type="dxa"/>
          </w:tcPr>
          <w:p w14:paraId="5458117D" w14:textId="26CD70CB" w:rsidR="00AF145A" w:rsidRPr="00580FA3" w:rsidRDefault="00AF145A" w:rsidP="00C44390">
            <w:p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1</w:t>
            </w:r>
          </w:p>
        </w:tc>
        <w:tc>
          <w:tcPr>
            <w:tcW w:w="1530" w:type="dxa"/>
          </w:tcPr>
          <w:p w14:paraId="51A3DAE6" w14:textId="77777777" w:rsidR="00AF145A" w:rsidRPr="00580FA3" w:rsidRDefault="00AF145A" w:rsidP="00C44390">
            <w:pPr>
              <w:rPr>
                <w:rFonts w:ascii="Trebuchet MS" w:hAnsi="Trebuchet MS"/>
                <w:sz w:val="18"/>
                <w:szCs w:val="18"/>
              </w:rPr>
            </w:pPr>
            <w:r w:rsidRPr="00580FA3">
              <w:rPr>
                <w:rFonts w:ascii="Trebuchet MS" w:hAnsi="Trebuchet MS"/>
                <w:sz w:val="18"/>
                <w:szCs w:val="18"/>
              </w:rPr>
              <w:t>Performance Tester</w:t>
            </w:r>
          </w:p>
        </w:tc>
        <w:tc>
          <w:tcPr>
            <w:tcW w:w="3235" w:type="dxa"/>
          </w:tcPr>
          <w:p w14:paraId="16119860" w14:textId="77777777" w:rsidR="00AF145A" w:rsidRPr="00580FA3" w:rsidRDefault="00AF145A" w:rsidP="00C44390">
            <w:pPr>
              <w:rPr>
                <w:rFonts w:ascii="Trebuchet MS" w:hAnsi="Trebuchet MS"/>
                <w:sz w:val="18"/>
                <w:szCs w:val="18"/>
              </w:rPr>
            </w:pPr>
            <w:r w:rsidRPr="00580FA3">
              <w:rPr>
                <w:rFonts w:ascii="Trebuchet MS" w:hAnsi="Trebuchet MS"/>
                <w:sz w:val="18"/>
                <w:szCs w:val="18"/>
              </w:rPr>
              <w:t xml:space="preserve">Dmytro Yaroslavtsev </w:t>
            </w:r>
          </w:p>
        </w:tc>
        <w:tc>
          <w:tcPr>
            <w:tcW w:w="1265" w:type="dxa"/>
          </w:tcPr>
          <w:p w14:paraId="3C0F6727" w14:textId="77777777" w:rsidR="00AF145A" w:rsidRPr="00580FA3" w:rsidRDefault="00AF145A" w:rsidP="00C44390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580FA3">
              <w:rPr>
                <w:rFonts w:ascii="Trebuchet MS" w:hAnsi="Trebuchet MS"/>
                <w:sz w:val="18"/>
                <w:szCs w:val="18"/>
              </w:rPr>
              <w:t>Vinnytsia, Ukraine</w:t>
            </w:r>
          </w:p>
        </w:tc>
        <w:tc>
          <w:tcPr>
            <w:tcW w:w="3537" w:type="dxa"/>
          </w:tcPr>
          <w:p w14:paraId="35F51990" w14:textId="5B0F57B0" w:rsidR="00AF145A" w:rsidRPr="00580FA3" w:rsidRDefault="00AF145A" w:rsidP="00C44390">
            <w:pPr>
              <w:rPr>
                <w:rFonts w:ascii="Trebuchet MS" w:hAnsi="Trebuchet MS"/>
                <w:sz w:val="18"/>
                <w:szCs w:val="18"/>
              </w:rPr>
            </w:pPr>
            <w:r w:rsidRPr="00580FA3">
              <w:rPr>
                <w:rFonts w:ascii="Trebuchet MS" w:hAnsi="Trebuchet MS"/>
                <w:sz w:val="18"/>
                <w:szCs w:val="18"/>
              </w:rPr>
              <w:t xml:space="preserve">Performance Test </w:t>
            </w:r>
            <w:r w:rsidR="00CE2831">
              <w:rPr>
                <w:rFonts w:ascii="Trebuchet MS" w:hAnsi="Trebuchet MS"/>
                <w:sz w:val="18"/>
                <w:szCs w:val="18"/>
              </w:rPr>
              <w:t>documentation</w:t>
            </w:r>
            <w:r w:rsidRPr="00580FA3">
              <w:rPr>
                <w:rFonts w:ascii="Trebuchet MS" w:hAnsi="Trebuchet MS"/>
                <w:sz w:val="18"/>
                <w:szCs w:val="18"/>
              </w:rPr>
              <w:t xml:space="preserve"> creation and </w:t>
            </w:r>
            <w:proofErr w:type="gramStart"/>
            <w:r w:rsidRPr="00580FA3">
              <w:rPr>
                <w:rFonts w:ascii="Trebuchet MS" w:hAnsi="Trebuchet MS"/>
                <w:sz w:val="18"/>
                <w:szCs w:val="18"/>
              </w:rPr>
              <w:t>updating;</w:t>
            </w:r>
            <w:proofErr w:type="gramEnd"/>
          </w:p>
          <w:p w14:paraId="16E26D5A" w14:textId="77777777" w:rsidR="00AF145A" w:rsidRPr="00580FA3" w:rsidRDefault="00AF145A" w:rsidP="00C44390">
            <w:pPr>
              <w:rPr>
                <w:rFonts w:ascii="Trebuchet MS" w:hAnsi="Trebuchet MS"/>
                <w:sz w:val="18"/>
                <w:szCs w:val="18"/>
              </w:rPr>
            </w:pPr>
            <w:r w:rsidRPr="00580FA3">
              <w:rPr>
                <w:rFonts w:ascii="Trebuchet MS" w:hAnsi="Trebuchet MS"/>
                <w:sz w:val="18"/>
                <w:szCs w:val="18"/>
              </w:rPr>
              <w:t xml:space="preserve">Test scripts creation and </w:t>
            </w:r>
            <w:proofErr w:type="gramStart"/>
            <w:r w:rsidRPr="00580FA3">
              <w:rPr>
                <w:rFonts w:ascii="Trebuchet MS" w:hAnsi="Trebuchet MS"/>
                <w:sz w:val="18"/>
                <w:szCs w:val="18"/>
              </w:rPr>
              <w:t>updating;</w:t>
            </w:r>
            <w:proofErr w:type="gramEnd"/>
          </w:p>
          <w:p w14:paraId="0789C67A" w14:textId="77777777" w:rsidR="00AF145A" w:rsidRPr="00580FA3" w:rsidRDefault="00AF145A" w:rsidP="00C44390">
            <w:pPr>
              <w:rPr>
                <w:rFonts w:ascii="Trebuchet MS" w:hAnsi="Trebuchet MS"/>
                <w:sz w:val="18"/>
                <w:szCs w:val="18"/>
              </w:rPr>
            </w:pPr>
            <w:r w:rsidRPr="00580FA3">
              <w:rPr>
                <w:rFonts w:ascii="Trebuchet MS" w:hAnsi="Trebuchet MS"/>
                <w:sz w:val="18"/>
                <w:szCs w:val="18"/>
              </w:rPr>
              <w:t xml:space="preserve">Performance </w:t>
            </w:r>
            <w:proofErr w:type="gramStart"/>
            <w:r w:rsidRPr="00580FA3">
              <w:rPr>
                <w:rFonts w:ascii="Trebuchet MS" w:hAnsi="Trebuchet MS"/>
                <w:sz w:val="18"/>
                <w:szCs w:val="18"/>
              </w:rPr>
              <w:t>testing;</w:t>
            </w:r>
            <w:proofErr w:type="gramEnd"/>
          </w:p>
          <w:p w14:paraId="4B8FF350" w14:textId="77777777" w:rsidR="00AF145A" w:rsidRPr="00580FA3" w:rsidRDefault="00AF145A" w:rsidP="00C44390">
            <w:pPr>
              <w:rPr>
                <w:rFonts w:ascii="Trebuchet MS" w:hAnsi="Trebuchet MS"/>
                <w:sz w:val="18"/>
                <w:szCs w:val="18"/>
              </w:rPr>
            </w:pPr>
            <w:r w:rsidRPr="00580FA3">
              <w:rPr>
                <w:rFonts w:ascii="Trebuchet MS" w:hAnsi="Trebuchet MS"/>
                <w:sz w:val="18"/>
                <w:szCs w:val="18"/>
              </w:rPr>
              <w:t>Performance test results reporting.</w:t>
            </w:r>
          </w:p>
        </w:tc>
      </w:tr>
    </w:tbl>
    <w:p w14:paraId="6F0A260F" w14:textId="77777777" w:rsidR="008A00D1" w:rsidRPr="008A00D1" w:rsidRDefault="008A00D1" w:rsidP="008A00D1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</w:p>
    <w:p w14:paraId="362E0B9E" w14:textId="18197CA3" w:rsidR="009C1CBA" w:rsidRDefault="009C1CBA" w:rsidP="00CE283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  <w:r w:rsidRPr="00CE2831">
        <w:rPr>
          <w:rFonts w:ascii="Trebuchet MS" w:eastAsia="Times New Roman" w:hAnsi="Trebuchet MS" w:cs="Arial"/>
          <w:sz w:val="24"/>
          <w:szCs w:val="24"/>
        </w:rPr>
        <w:lastRenderedPageBreak/>
        <w:t>Staffing and training needs</w:t>
      </w:r>
    </w:p>
    <w:p w14:paraId="24CF299F" w14:textId="1DAA66F8" w:rsidR="00CE2831" w:rsidRPr="00CE2831" w:rsidRDefault="00CE2831" w:rsidP="00CE2831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  <w:r w:rsidRPr="00B15065">
        <w:rPr>
          <w:rFonts w:ascii="Trebuchet MS" w:eastAsia="Times New Roman" w:hAnsi="Trebuchet MS" w:cs="Arial"/>
          <w:sz w:val="24"/>
          <w:szCs w:val="24"/>
        </w:rPr>
        <w:t xml:space="preserve">Communication channel with </w:t>
      </w:r>
      <w:r w:rsidRPr="00C2732D">
        <w:rPr>
          <w:rFonts w:ascii="Trebuchet MS" w:eastAsia="Times New Roman" w:hAnsi="Trebuchet MS" w:cs="Arial"/>
          <w:sz w:val="24"/>
          <w:szCs w:val="24"/>
        </w:rPr>
        <w:t>BlogEngine.NET 3.2</w:t>
      </w:r>
      <w:r>
        <w:rPr>
          <w:rFonts w:ascii="Trebuchet MS" w:eastAsia="Times New Roman" w:hAnsi="Trebuchet MS" w:cs="Arial"/>
          <w:sz w:val="24"/>
          <w:szCs w:val="24"/>
        </w:rPr>
        <w:t xml:space="preserve"> </w:t>
      </w:r>
      <w:r w:rsidRPr="00B15065">
        <w:rPr>
          <w:rFonts w:ascii="Trebuchet MS" w:eastAsia="Times New Roman" w:hAnsi="Trebuchet MS" w:cs="Arial"/>
          <w:sz w:val="24"/>
          <w:szCs w:val="24"/>
        </w:rPr>
        <w:t>Development team for consultation</w:t>
      </w:r>
      <w:r>
        <w:rPr>
          <w:rFonts w:ascii="Trebuchet MS" w:eastAsia="Times New Roman" w:hAnsi="Trebuchet MS" w:cs="Arial"/>
          <w:sz w:val="24"/>
          <w:szCs w:val="24"/>
        </w:rPr>
        <w:t xml:space="preserve"> about its</w:t>
      </w:r>
      <w:r w:rsidRPr="00B15065">
        <w:rPr>
          <w:rFonts w:ascii="Trebuchet MS" w:eastAsia="Times New Roman" w:hAnsi="Trebuchet MS" w:cs="Arial"/>
          <w:sz w:val="24"/>
          <w:szCs w:val="24"/>
        </w:rPr>
        <w:t xml:space="preserve"> </w:t>
      </w:r>
      <w:r>
        <w:rPr>
          <w:rFonts w:ascii="Trebuchet MS" w:eastAsia="Times New Roman" w:hAnsi="Trebuchet MS" w:cs="Arial"/>
          <w:sz w:val="24"/>
          <w:szCs w:val="24"/>
        </w:rPr>
        <w:t>configuration</w:t>
      </w:r>
      <w:r w:rsidRPr="00B15065">
        <w:rPr>
          <w:rFonts w:ascii="Trebuchet MS" w:eastAsia="Times New Roman" w:hAnsi="Trebuchet MS" w:cs="Arial"/>
          <w:sz w:val="24"/>
          <w:szCs w:val="24"/>
        </w:rPr>
        <w:t>.</w:t>
      </w:r>
    </w:p>
    <w:p w14:paraId="1F806E7D" w14:textId="7FE3B785" w:rsidR="009C1CBA" w:rsidRDefault="009C1CBA" w:rsidP="00CE283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  <w:r w:rsidRPr="00CE2831">
        <w:rPr>
          <w:rFonts w:ascii="Trebuchet MS" w:eastAsia="Times New Roman" w:hAnsi="Trebuchet MS" w:cs="Arial"/>
          <w:sz w:val="24"/>
          <w:szCs w:val="24"/>
        </w:rPr>
        <w:t>Schedule (test milestones and item transmittal events)</w:t>
      </w:r>
    </w:p>
    <w:p w14:paraId="219E690F" w14:textId="77777777" w:rsidR="00CE2831" w:rsidRPr="00CE2831" w:rsidRDefault="00CE2831" w:rsidP="00CE2831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  <w:r w:rsidRPr="00CE2831">
        <w:rPr>
          <w:rFonts w:ascii="Trebuchet MS" w:eastAsia="Times New Roman" w:hAnsi="Trebuchet MS" w:cs="Arial"/>
          <w:sz w:val="24"/>
          <w:szCs w:val="24"/>
        </w:rPr>
        <w:t>Active phase: 31 AUG 2020 – 22 DEC 2020</w:t>
      </w:r>
    </w:p>
    <w:p w14:paraId="55311B85" w14:textId="77777777" w:rsidR="00CE2831" w:rsidRPr="00CE2831" w:rsidRDefault="00CE2831" w:rsidP="00CE2831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  <w:r w:rsidRPr="00CE2831">
        <w:rPr>
          <w:rFonts w:ascii="Trebuchet MS" w:eastAsia="Times New Roman" w:hAnsi="Trebuchet MS" w:cs="Arial"/>
          <w:sz w:val="24"/>
          <w:szCs w:val="24"/>
        </w:rPr>
        <w:t>Configuration phase: 31 AUG 2020 – 13 SEP 2020</w:t>
      </w:r>
    </w:p>
    <w:p w14:paraId="57F9AA90" w14:textId="77777777" w:rsidR="00CE2831" w:rsidRPr="00CE2831" w:rsidRDefault="00CE2831" w:rsidP="00CE2831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  <w:r w:rsidRPr="00CE2831">
        <w:rPr>
          <w:rFonts w:ascii="Trebuchet MS" w:eastAsia="Times New Roman" w:hAnsi="Trebuchet MS" w:cs="Arial"/>
          <w:sz w:val="24"/>
          <w:szCs w:val="24"/>
        </w:rPr>
        <w:t>Load investigation phase: 14 SEP 2020 – 18 OCT 2020</w:t>
      </w:r>
    </w:p>
    <w:p w14:paraId="201129B6" w14:textId="77777777" w:rsidR="00CE2831" w:rsidRPr="00CE2831" w:rsidRDefault="00CE2831" w:rsidP="00CE2831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  <w:r w:rsidRPr="00CE2831">
        <w:rPr>
          <w:rFonts w:ascii="Trebuchet MS" w:eastAsia="Times New Roman" w:hAnsi="Trebuchet MS" w:cs="Arial"/>
          <w:sz w:val="24"/>
          <w:szCs w:val="24"/>
        </w:rPr>
        <w:t>Testing phase: 19 OCT 2020 - 22 NOV 2020</w:t>
      </w:r>
    </w:p>
    <w:p w14:paraId="4D79E4F6" w14:textId="77777777" w:rsidR="00CE2831" w:rsidRPr="00CE2831" w:rsidRDefault="00CE2831" w:rsidP="00CE2831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  <w:r w:rsidRPr="00CE2831">
        <w:rPr>
          <w:rFonts w:ascii="Trebuchet MS" w:eastAsia="Times New Roman" w:hAnsi="Trebuchet MS" w:cs="Arial"/>
          <w:sz w:val="24"/>
          <w:szCs w:val="24"/>
        </w:rPr>
        <w:t>General reporting: 22 NOV 2020 - 22 DEC 2020</w:t>
      </w:r>
    </w:p>
    <w:p w14:paraId="5E0478CD" w14:textId="52E3541B" w:rsidR="00CE2831" w:rsidRPr="00CE2831" w:rsidRDefault="000F08B6" w:rsidP="00CE2831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  <w:r>
        <w:rPr>
          <w:rFonts w:ascii="Trebuchet MS" w:eastAsia="Times New Roman" w:hAnsi="Trebuchet MS" w:cs="Arial"/>
          <w:sz w:val="24"/>
          <w:szCs w:val="24"/>
        </w:rPr>
        <w:t xml:space="preserve">More descriptive Schedule by the link: </w:t>
      </w:r>
      <w:hyperlink r:id="rId13" w:history="1">
        <w:r w:rsidR="002F36D3" w:rsidRPr="002F36D3">
          <w:rPr>
            <w:rStyle w:val="Hyperlink"/>
            <w:rFonts w:ascii="Trebuchet MS" w:eastAsia="Times New Roman" w:hAnsi="Trebuchet MS" w:cs="Arial"/>
            <w:sz w:val="24"/>
            <w:szCs w:val="24"/>
          </w:rPr>
          <w:t>https://learn.epam.com/myLearning/program?groupGuid=76eddfcc-ffff-4476-81c7-a87b1c3b2807&amp;tab=calendar</w:t>
        </w:r>
      </w:hyperlink>
    </w:p>
    <w:p w14:paraId="1D1B6CD5" w14:textId="66429396" w:rsidR="009C1CBA" w:rsidRDefault="009C1CBA" w:rsidP="002F36D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  <w:r w:rsidRPr="002F36D3">
        <w:rPr>
          <w:rFonts w:ascii="Trebuchet MS" w:eastAsia="Times New Roman" w:hAnsi="Trebuchet MS" w:cs="Arial"/>
          <w:sz w:val="24"/>
          <w:szCs w:val="24"/>
        </w:rPr>
        <w:t>Risks and contingencies</w:t>
      </w:r>
    </w:p>
    <w:p w14:paraId="35DAD5FD" w14:textId="77777777" w:rsidR="002F36D3" w:rsidRPr="00D36CD9" w:rsidRDefault="002F36D3" w:rsidP="002F36D3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sz w:val="24"/>
          <w:szCs w:val="24"/>
        </w:rPr>
      </w:pPr>
      <w:r w:rsidRPr="00D36CD9">
        <w:rPr>
          <w:rFonts w:ascii="Trebuchet MS" w:eastAsia="Times New Roman" w:hAnsi="Trebuchet MS" w:cs="Arial"/>
          <w:sz w:val="24"/>
          <w:szCs w:val="24"/>
        </w:rPr>
        <w:t>•</w:t>
      </w:r>
      <w:r>
        <w:rPr>
          <w:rFonts w:ascii="Trebuchet MS" w:eastAsia="Times New Roman" w:hAnsi="Trebuchet MS" w:cs="Arial"/>
          <w:sz w:val="24"/>
          <w:szCs w:val="24"/>
        </w:rPr>
        <w:t xml:space="preserve"> </w:t>
      </w:r>
      <w:r w:rsidRPr="00D36CD9">
        <w:rPr>
          <w:rFonts w:ascii="Trebuchet MS" w:eastAsia="Times New Roman" w:hAnsi="Trebuchet MS" w:cs="Arial"/>
          <w:sz w:val="24"/>
          <w:szCs w:val="24"/>
        </w:rPr>
        <w:t>Using Proxy</w:t>
      </w:r>
      <w:r>
        <w:rPr>
          <w:rFonts w:ascii="Trebuchet MS" w:eastAsia="Times New Roman" w:hAnsi="Trebuchet MS" w:cs="Arial"/>
          <w:sz w:val="24"/>
          <w:szCs w:val="24"/>
        </w:rPr>
        <w:t xml:space="preserve"> server</w:t>
      </w:r>
      <w:r w:rsidRPr="00D36CD9">
        <w:rPr>
          <w:rFonts w:ascii="Trebuchet MS" w:eastAsia="Times New Roman" w:hAnsi="Trebuchet MS" w:cs="Arial"/>
          <w:sz w:val="24"/>
          <w:szCs w:val="24"/>
        </w:rPr>
        <w:t xml:space="preserve"> may affect response time.</w:t>
      </w:r>
    </w:p>
    <w:p w14:paraId="275012FE" w14:textId="77777777" w:rsidR="002F36D3" w:rsidRPr="00D36CD9" w:rsidRDefault="002F36D3" w:rsidP="002F36D3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sz w:val="24"/>
          <w:szCs w:val="24"/>
        </w:rPr>
      </w:pPr>
      <w:r w:rsidRPr="00D36CD9">
        <w:rPr>
          <w:rFonts w:ascii="Trebuchet MS" w:eastAsia="Times New Roman" w:hAnsi="Trebuchet MS" w:cs="Arial"/>
          <w:sz w:val="24"/>
          <w:szCs w:val="24"/>
        </w:rPr>
        <w:t>•</w:t>
      </w:r>
      <w:r>
        <w:rPr>
          <w:rFonts w:ascii="Trebuchet MS" w:eastAsia="Times New Roman" w:hAnsi="Trebuchet MS" w:cs="Arial"/>
          <w:sz w:val="24"/>
          <w:szCs w:val="24"/>
        </w:rPr>
        <w:t xml:space="preserve"> </w:t>
      </w:r>
      <w:r w:rsidRPr="00D36CD9">
        <w:rPr>
          <w:rFonts w:ascii="Trebuchet MS" w:eastAsia="Times New Roman" w:hAnsi="Trebuchet MS" w:cs="Arial"/>
          <w:sz w:val="24"/>
          <w:szCs w:val="24"/>
        </w:rPr>
        <w:t>Monitoring of CPU and memory utilization create an additional load.</w:t>
      </w:r>
    </w:p>
    <w:p w14:paraId="45F56A12" w14:textId="77777777" w:rsidR="002F36D3" w:rsidRPr="009E709F" w:rsidRDefault="002F36D3" w:rsidP="002F36D3">
      <w:pPr>
        <w:shd w:val="clear" w:color="auto" w:fill="FFFFFF"/>
        <w:spacing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  <w:r w:rsidRPr="00D36CD9">
        <w:rPr>
          <w:rFonts w:ascii="Trebuchet MS" w:eastAsia="Times New Roman" w:hAnsi="Trebuchet MS" w:cs="Arial"/>
          <w:sz w:val="24"/>
          <w:szCs w:val="24"/>
        </w:rPr>
        <w:t>•</w:t>
      </w:r>
      <w:r>
        <w:rPr>
          <w:rFonts w:ascii="Trebuchet MS" w:eastAsia="Times New Roman" w:hAnsi="Trebuchet MS" w:cs="Arial"/>
          <w:sz w:val="24"/>
          <w:szCs w:val="24"/>
        </w:rPr>
        <w:t xml:space="preserve"> </w:t>
      </w:r>
      <w:r w:rsidRPr="00D36CD9">
        <w:rPr>
          <w:rFonts w:ascii="Trebuchet MS" w:eastAsia="Times New Roman" w:hAnsi="Trebuchet MS" w:cs="Arial"/>
          <w:sz w:val="24"/>
          <w:szCs w:val="24"/>
        </w:rPr>
        <w:t>Using complex Network infrastructure affects the time of response.</w:t>
      </w:r>
    </w:p>
    <w:p w14:paraId="65B8D18B" w14:textId="0930267A" w:rsidR="009C1CBA" w:rsidRDefault="009C1CBA" w:rsidP="002F36D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  <w:r w:rsidRPr="002F36D3">
        <w:rPr>
          <w:rFonts w:ascii="Trebuchet MS" w:eastAsia="Times New Roman" w:hAnsi="Trebuchet MS" w:cs="Arial"/>
          <w:sz w:val="24"/>
          <w:szCs w:val="24"/>
        </w:rPr>
        <w:t>Approvals</w:t>
      </w:r>
    </w:p>
    <w:tbl>
      <w:tblPr>
        <w:tblW w:w="9180" w:type="dxa"/>
        <w:tblInd w:w="175" w:type="dxa"/>
        <w:tblBorders>
          <w:top w:val="single" w:sz="4" w:space="0" w:color="767171"/>
          <w:left w:val="single" w:sz="4" w:space="0" w:color="767171"/>
          <w:bottom w:val="single" w:sz="4" w:space="0" w:color="767171"/>
          <w:right w:val="single" w:sz="4" w:space="0" w:color="767171"/>
          <w:insideH w:val="single" w:sz="4" w:space="0" w:color="767171"/>
          <w:insideV w:val="single" w:sz="4" w:space="0" w:color="767171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889"/>
        <w:gridCol w:w="2790"/>
        <w:gridCol w:w="2970"/>
      </w:tblGrid>
      <w:tr w:rsidR="002F36D3" w:rsidRPr="00580FA3" w14:paraId="5AF1781F" w14:textId="77777777" w:rsidTr="00C44390">
        <w:trPr>
          <w:trHeight w:val="360"/>
        </w:trPr>
        <w:tc>
          <w:tcPr>
            <w:tcW w:w="531" w:type="dxa"/>
            <w:shd w:val="clear" w:color="auto" w:fill="BFBFBF" w:themeFill="background1" w:themeFillShade="BF"/>
          </w:tcPr>
          <w:p w14:paraId="10338C9E" w14:textId="77777777" w:rsidR="002F36D3" w:rsidRPr="00580FA3" w:rsidRDefault="002F36D3" w:rsidP="00C44390">
            <w:pPr>
              <w:jc w:val="center"/>
              <w:rPr>
                <w:rFonts w:ascii="Trebuchet MS" w:hAnsi="Trebuchet MS"/>
                <w:b/>
                <w:bCs/>
              </w:rPr>
            </w:pPr>
            <w:r w:rsidRPr="00580FA3">
              <w:rPr>
                <w:rFonts w:ascii="Trebuchet MS" w:hAnsi="Trebuchet MS"/>
                <w:b/>
                <w:bCs/>
              </w:rPr>
              <w:t>#</w:t>
            </w:r>
          </w:p>
        </w:tc>
        <w:tc>
          <w:tcPr>
            <w:tcW w:w="2889" w:type="dxa"/>
            <w:shd w:val="clear" w:color="auto" w:fill="BFBFBF" w:themeFill="background1" w:themeFillShade="BF"/>
          </w:tcPr>
          <w:p w14:paraId="24A63B74" w14:textId="77777777" w:rsidR="002F36D3" w:rsidRPr="00580FA3" w:rsidRDefault="002F36D3" w:rsidP="00C44390">
            <w:pPr>
              <w:jc w:val="center"/>
              <w:rPr>
                <w:rFonts w:ascii="Trebuchet MS" w:hAnsi="Trebuchet MS"/>
                <w:b/>
                <w:bCs/>
              </w:rPr>
            </w:pPr>
            <w:r w:rsidRPr="00580FA3">
              <w:rPr>
                <w:rFonts w:ascii="Trebuchet MS" w:hAnsi="Trebuchet MS"/>
                <w:b/>
                <w:bCs/>
              </w:rPr>
              <w:t>Project Role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14:paraId="18439182" w14:textId="77777777" w:rsidR="002F36D3" w:rsidRPr="00580FA3" w:rsidRDefault="002F36D3" w:rsidP="00C44390">
            <w:pPr>
              <w:jc w:val="center"/>
              <w:rPr>
                <w:rFonts w:ascii="Trebuchet MS" w:hAnsi="Trebuchet MS"/>
                <w:b/>
                <w:bCs/>
              </w:rPr>
            </w:pPr>
            <w:r w:rsidRPr="00580FA3">
              <w:rPr>
                <w:rFonts w:ascii="Trebuchet MS" w:hAnsi="Trebuchet MS"/>
                <w:b/>
                <w:bCs/>
              </w:rPr>
              <w:t>Name</w:t>
            </w:r>
          </w:p>
        </w:tc>
        <w:tc>
          <w:tcPr>
            <w:tcW w:w="2970" w:type="dxa"/>
            <w:shd w:val="clear" w:color="auto" w:fill="BFBFBF" w:themeFill="background1" w:themeFillShade="BF"/>
          </w:tcPr>
          <w:p w14:paraId="7331DCD3" w14:textId="77777777" w:rsidR="002F36D3" w:rsidRPr="00580FA3" w:rsidRDefault="002F36D3" w:rsidP="00C44390">
            <w:pPr>
              <w:jc w:val="center"/>
              <w:rPr>
                <w:rFonts w:ascii="Trebuchet MS" w:hAnsi="Trebuchet MS"/>
                <w:b/>
                <w:bCs/>
              </w:rPr>
            </w:pPr>
            <w:r w:rsidRPr="00580FA3">
              <w:rPr>
                <w:rFonts w:ascii="Trebuchet MS" w:hAnsi="Trebuchet MS"/>
                <w:b/>
                <w:bCs/>
              </w:rPr>
              <w:t>Date of approving</w:t>
            </w:r>
          </w:p>
        </w:tc>
      </w:tr>
      <w:tr w:rsidR="002F36D3" w:rsidRPr="00580FA3" w14:paraId="3F8FD683" w14:textId="77777777" w:rsidTr="00C44390">
        <w:trPr>
          <w:trHeight w:val="360"/>
        </w:trPr>
        <w:tc>
          <w:tcPr>
            <w:tcW w:w="531" w:type="dxa"/>
          </w:tcPr>
          <w:p w14:paraId="7C9A25A2" w14:textId="77777777" w:rsidR="002F36D3" w:rsidRPr="00580FA3" w:rsidRDefault="002F36D3" w:rsidP="00C44390">
            <w:pPr>
              <w:rPr>
                <w:rFonts w:ascii="Trebuchet MS" w:hAnsi="Trebuchet MS"/>
                <w:sz w:val="18"/>
                <w:szCs w:val="18"/>
              </w:rPr>
            </w:pPr>
            <w:r w:rsidRPr="00580FA3">
              <w:rPr>
                <w:rFonts w:ascii="Trebuchet MS" w:hAnsi="Trebuchet MS"/>
                <w:sz w:val="18"/>
                <w:szCs w:val="18"/>
              </w:rPr>
              <w:t>1</w:t>
            </w:r>
          </w:p>
        </w:tc>
        <w:tc>
          <w:tcPr>
            <w:tcW w:w="2889" w:type="dxa"/>
          </w:tcPr>
          <w:p w14:paraId="40A2B907" w14:textId="77777777" w:rsidR="002F36D3" w:rsidRPr="00580FA3" w:rsidRDefault="002F36D3" w:rsidP="00C44390">
            <w:pPr>
              <w:rPr>
                <w:rFonts w:ascii="Trebuchet MS" w:hAnsi="Trebuchet MS"/>
                <w:sz w:val="18"/>
                <w:szCs w:val="18"/>
              </w:rPr>
            </w:pPr>
            <w:r w:rsidRPr="00580FA3">
              <w:rPr>
                <w:rFonts w:ascii="Trebuchet MS" w:hAnsi="Trebuchet MS"/>
                <w:sz w:val="18"/>
                <w:szCs w:val="18"/>
              </w:rPr>
              <w:t>Project Manager</w:t>
            </w:r>
          </w:p>
        </w:tc>
        <w:tc>
          <w:tcPr>
            <w:tcW w:w="2790" w:type="dxa"/>
          </w:tcPr>
          <w:p w14:paraId="3DA12114" w14:textId="77777777" w:rsidR="002F36D3" w:rsidRPr="00580FA3" w:rsidRDefault="002F36D3" w:rsidP="00C44390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2970" w:type="dxa"/>
          </w:tcPr>
          <w:p w14:paraId="697EC671" w14:textId="77777777" w:rsidR="002F36D3" w:rsidRPr="00580FA3" w:rsidRDefault="002F36D3" w:rsidP="00C44390">
            <w:pPr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2F36D3" w:rsidRPr="00580FA3" w14:paraId="4B42009A" w14:textId="77777777" w:rsidTr="00C44390">
        <w:trPr>
          <w:trHeight w:val="360"/>
        </w:trPr>
        <w:tc>
          <w:tcPr>
            <w:tcW w:w="531" w:type="dxa"/>
          </w:tcPr>
          <w:p w14:paraId="0C2523EE" w14:textId="77777777" w:rsidR="002F36D3" w:rsidRPr="00580FA3" w:rsidRDefault="002F36D3" w:rsidP="00C44390">
            <w:pPr>
              <w:rPr>
                <w:rFonts w:ascii="Trebuchet MS" w:hAnsi="Trebuchet MS"/>
                <w:sz w:val="18"/>
                <w:szCs w:val="18"/>
              </w:rPr>
            </w:pPr>
            <w:r w:rsidRPr="00580FA3">
              <w:rPr>
                <w:rFonts w:ascii="Trebuchet MS" w:hAnsi="Trebuchet MS"/>
                <w:sz w:val="18"/>
                <w:szCs w:val="18"/>
              </w:rPr>
              <w:t>2</w:t>
            </w:r>
          </w:p>
        </w:tc>
        <w:tc>
          <w:tcPr>
            <w:tcW w:w="2889" w:type="dxa"/>
          </w:tcPr>
          <w:p w14:paraId="07E007C1" w14:textId="77777777" w:rsidR="002F36D3" w:rsidRPr="00580FA3" w:rsidRDefault="002F36D3" w:rsidP="00C44390">
            <w:pPr>
              <w:rPr>
                <w:rFonts w:ascii="Trebuchet MS" w:hAnsi="Trebuchet MS"/>
                <w:sz w:val="18"/>
                <w:szCs w:val="18"/>
              </w:rPr>
            </w:pPr>
            <w:r w:rsidRPr="00580FA3">
              <w:rPr>
                <w:rFonts w:ascii="Trebuchet MS" w:hAnsi="Trebuchet MS"/>
                <w:sz w:val="18"/>
                <w:szCs w:val="18"/>
              </w:rPr>
              <w:t>Development Team Lead</w:t>
            </w:r>
          </w:p>
        </w:tc>
        <w:tc>
          <w:tcPr>
            <w:tcW w:w="2790" w:type="dxa"/>
          </w:tcPr>
          <w:p w14:paraId="3896239F" w14:textId="77777777" w:rsidR="002F36D3" w:rsidRPr="00580FA3" w:rsidRDefault="002F36D3" w:rsidP="00C44390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2970" w:type="dxa"/>
          </w:tcPr>
          <w:p w14:paraId="72E1608D" w14:textId="77777777" w:rsidR="002F36D3" w:rsidRPr="00580FA3" w:rsidRDefault="002F36D3" w:rsidP="00C44390">
            <w:pPr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2F36D3" w:rsidRPr="00580FA3" w14:paraId="0B3472F3" w14:textId="77777777" w:rsidTr="00C44390">
        <w:trPr>
          <w:trHeight w:val="360"/>
        </w:trPr>
        <w:tc>
          <w:tcPr>
            <w:tcW w:w="531" w:type="dxa"/>
          </w:tcPr>
          <w:p w14:paraId="3E1DE5B1" w14:textId="77777777" w:rsidR="002F36D3" w:rsidRPr="00580FA3" w:rsidRDefault="002F36D3" w:rsidP="00C44390">
            <w:pPr>
              <w:rPr>
                <w:rFonts w:ascii="Trebuchet MS" w:hAnsi="Trebuchet MS"/>
                <w:sz w:val="18"/>
                <w:szCs w:val="18"/>
              </w:rPr>
            </w:pPr>
            <w:r w:rsidRPr="00580FA3">
              <w:rPr>
                <w:rFonts w:ascii="Trebuchet MS" w:hAnsi="Trebuchet MS"/>
                <w:sz w:val="18"/>
                <w:szCs w:val="18"/>
              </w:rPr>
              <w:t>3</w:t>
            </w:r>
          </w:p>
        </w:tc>
        <w:tc>
          <w:tcPr>
            <w:tcW w:w="2889" w:type="dxa"/>
          </w:tcPr>
          <w:p w14:paraId="1C0197A9" w14:textId="77777777" w:rsidR="002F36D3" w:rsidRPr="00580FA3" w:rsidRDefault="002F36D3" w:rsidP="00C44390">
            <w:pPr>
              <w:rPr>
                <w:rFonts w:ascii="Trebuchet MS" w:hAnsi="Trebuchet MS"/>
                <w:sz w:val="18"/>
                <w:szCs w:val="18"/>
              </w:rPr>
            </w:pPr>
            <w:r w:rsidRPr="00580FA3">
              <w:rPr>
                <w:rFonts w:ascii="Trebuchet MS" w:hAnsi="Trebuchet MS"/>
                <w:sz w:val="18"/>
                <w:szCs w:val="18"/>
              </w:rPr>
              <w:t>Testing Team Lead</w:t>
            </w:r>
          </w:p>
        </w:tc>
        <w:tc>
          <w:tcPr>
            <w:tcW w:w="2790" w:type="dxa"/>
          </w:tcPr>
          <w:p w14:paraId="0423F881" w14:textId="77777777" w:rsidR="002F36D3" w:rsidRPr="00580FA3" w:rsidRDefault="002F36D3" w:rsidP="00C44390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</w:p>
        </w:tc>
        <w:tc>
          <w:tcPr>
            <w:tcW w:w="2970" w:type="dxa"/>
          </w:tcPr>
          <w:p w14:paraId="730112A0" w14:textId="77777777" w:rsidR="002F36D3" w:rsidRPr="00580FA3" w:rsidRDefault="002F36D3" w:rsidP="00C44390">
            <w:pPr>
              <w:rPr>
                <w:rFonts w:ascii="Trebuchet MS" w:hAnsi="Trebuchet MS"/>
                <w:sz w:val="18"/>
                <w:szCs w:val="18"/>
              </w:rPr>
            </w:pPr>
          </w:p>
        </w:tc>
      </w:tr>
    </w:tbl>
    <w:p w14:paraId="1740D14B" w14:textId="77777777" w:rsidR="002F36D3" w:rsidRPr="002F36D3" w:rsidRDefault="002F36D3" w:rsidP="002B39EF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Arial"/>
          <w:sz w:val="24"/>
          <w:szCs w:val="24"/>
        </w:rPr>
      </w:pPr>
    </w:p>
    <w:sectPr w:rsidR="002F36D3" w:rsidRPr="002F36D3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E2CB1"/>
    <w:multiLevelType w:val="multilevel"/>
    <w:tmpl w:val="86FE3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37036"/>
    <w:multiLevelType w:val="hybridMultilevel"/>
    <w:tmpl w:val="3C46C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21119"/>
    <w:multiLevelType w:val="hybridMultilevel"/>
    <w:tmpl w:val="3C46C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C139D"/>
    <w:multiLevelType w:val="hybridMultilevel"/>
    <w:tmpl w:val="7C1CCBF0"/>
    <w:lvl w:ilvl="0" w:tplc="8DB60B94">
      <w:start w:val="2"/>
      <w:numFmt w:val="bullet"/>
      <w:lvlText w:val="-"/>
      <w:lvlJc w:val="left"/>
      <w:pPr>
        <w:ind w:left="720" w:hanging="360"/>
      </w:pPr>
      <w:rPr>
        <w:rFonts w:ascii="Trebuchet MS" w:eastAsia="Trebuchet MS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04AB3"/>
    <w:multiLevelType w:val="hybridMultilevel"/>
    <w:tmpl w:val="87649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121C51"/>
    <w:multiLevelType w:val="hybridMultilevel"/>
    <w:tmpl w:val="3C46C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59"/>
    <w:rsid w:val="0000318C"/>
    <w:rsid w:val="000072BC"/>
    <w:rsid w:val="00013542"/>
    <w:rsid w:val="00024880"/>
    <w:rsid w:val="0003300E"/>
    <w:rsid w:val="000838AE"/>
    <w:rsid w:val="000D54CE"/>
    <w:rsid w:val="000E05CA"/>
    <w:rsid w:val="000F08B6"/>
    <w:rsid w:val="0011331D"/>
    <w:rsid w:val="001157E0"/>
    <w:rsid w:val="00131A11"/>
    <w:rsid w:val="00156234"/>
    <w:rsid w:val="001573E6"/>
    <w:rsid w:val="00164CD9"/>
    <w:rsid w:val="00173E28"/>
    <w:rsid w:val="00181410"/>
    <w:rsid w:val="00192F57"/>
    <w:rsid w:val="001B4AF9"/>
    <w:rsid w:val="001E346C"/>
    <w:rsid w:val="001F139F"/>
    <w:rsid w:val="00200B9D"/>
    <w:rsid w:val="00201B8F"/>
    <w:rsid w:val="00245991"/>
    <w:rsid w:val="00263C86"/>
    <w:rsid w:val="0028144A"/>
    <w:rsid w:val="002B145C"/>
    <w:rsid w:val="002B39EF"/>
    <w:rsid w:val="002E6C59"/>
    <w:rsid w:val="002F36D3"/>
    <w:rsid w:val="00313FBD"/>
    <w:rsid w:val="00322CA3"/>
    <w:rsid w:val="00345050"/>
    <w:rsid w:val="00346E92"/>
    <w:rsid w:val="00392CDE"/>
    <w:rsid w:val="003B1A83"/>
    <w:rsid w:val="003F1E5F"/>
    <w:rsid w:val="00402C33"/>
    <w:rsid w:val="004103D0"/>
    <w:rsid w:val="00416655"/>
    <w:rsid w:val="004273F4"/>
    <w:rsid w:val="00462C44"/>
    <w:rsid w:val="00462ECA"/>
    <w:rsid w:val="00464C0C"/>
    <w:rsid w:val="00466BD2"/>
    <w:rsid w:val="00486D75"/>
    <w:rsid w:val="004C2046"/>
    <w:rsid w:val="004D5E2B"/>
    <w:rsid w:val="005057D3"/>
    <w:rsid w:val="00523F49"/>
    <w:rsid w:val="0054493F"/>
    <w:rsid w:val="0056647E"/>
    <w:rsid w:val="00567186"/>
    <w:rsid w:val="00584077"/>
    <w:rsid w:val="005B2BAF"/>
    <w:rsid w:val="005C4EE3"/>
    <w:rsid w:val="005D7CAA"/>
    <w:rsid w:val="005E1FAC"/>
    <w:rsid w:val="006016CD"/>
    <w:rsid w:val="00603C6A"/>
    <w:rsid w:val="006415F5"/>
    <w:rsid w:val="006433E4"/>
    <w:rsid w:val="00643E67"/>
    <w:rsid w:val="00644356"/>
    <w:rsid w:val="006679E3"/>
    <w:rsid w:val="00670C2E"/>
    <w:rsid w:val="00675EDB"/>
    <w:rsid w:val="006A7F2B"/>
    <w:rsid w:val="0071257A"/>
    <w:rsid w:val="00740804"/>
    <w:rsid w:val="00755550"/>
    <w:rsid w:val="0077312E"/>
    <w:rsid w:val="00784F0B"/>
    <w:rsid w:val="007D4575"/>
    <w:rsid w:val="007D7059"/>
    <w:rsid w:val="007F4A08"/>
    <w:rsid w:val="00843250"/>
    <w:rsid w:val="008462FB"/>
    <w:rsid w:val="00847F44"/>
    <w:rsid w:val="0087196F"/>
    <w:rsid w:val="008A00D1"/>
    <w:rsid w:val="008A7F54"/>
    <w:rsid w:val="008E11D8"/>
    <w:rsid w:val="008F4D16"/>
    <w:rsid w:val="009068DD"/>
    <w:rsid w:val="00923935"/>
    <w:rsid w:val="00961E04"/>
    <w:rsid w:val="00972DEA"/>
    <w:rsid w:val="009C1CBA"/>
    <w:rsid w:val="009D4069"/>
    <w:rsid w:val="009D5FC5"/>
    <w:rsid w:val="009E47B0"/>
    <w:rsid w:val="009E6DEF"/>
    <w:rsid w:val="009E6EAD"/>
    <w:rsid w:val="009E709F"/>
    <w:rsid w:val="00A64AB4"/>
    <w:rsid w:val="00A80C37"/>
    <w:rsid w:val="00A858D5"/>
    <w:rsid w:val="00A9089D"/>
    <w:rsid w:val="00A96F51"/>
    <w:rsid w:val="00AC523E"/>
    <w:rsid w:val="00AE2640"/>
    <w:rsid w:val="00AF145A"/>
    <w:rsid w:val="00AF2F73"/>
    <w:rsid w:val="00B11B46"/>
    <w:rsid w:val="00B15065"/>
    <w:rsid w:val="00B20E48"/>
    <w:rsid w:val="00B42D7E"/>
    <w:rsid w:val="00B446C3"/>
    <w:rsid w:val="00B63745"/>
    <w:rsid w:val="00B93762"/>
    <w:rsid w:val="00BD3F22"/>
    <w:rsid w:val="00C02C66"/>
    <w:rsid w:val="00C2732D"/>
    <w:rsid w:val="00C61B53"/>
    <w:rsid w:val="00C91BFA"/>
    <w:rsid w:val="00CC52E6"/>
    <w:rsid w:val="00CD2300"/>
    <w:rsid w:val="00CE2831"/>
    <w:rsid w:val="00CE77C6"/>
    <w:rsid w:val="00CF3A26"/>
    <w:rsid w:val="00D04056"/>
    <w:rsid w:val="00D233AD"/>
    <w:rsid w:val="00D36CD9"/>
    <w:rsid w:val="00D47AC1"/>
    <w:rsid w:val="00D855EA"/>
    <w:rsid w:val="00DC0F38"/>
    <w:rsid w:val="00DF68F1"/>
    <w:rsid w:val="00E2787D"/>
    <w:rsid w:val="00E30689"/>
    <w:rsid w:val="00E5202E"/>
    <w:rsid w:val="00E94A5A"/>
    <w:rsid w:val="00EA1B1D"/>
    <w:rsid w:val="00EC682A"/>
    <w:rsid w:val="00EF7D80"/>
    <w:rsid w:val="00F00AD8"/>
    <w:rsid w:val="00F25DAF"/>
    <w:rsid w:val="00F32F12"/>
    <w:rsid w:val="00F50060"/>
    <w:rsid w:val="00F572F4"/>
    <w:rsid w:val="00F923ED"/>
    <w:rsid w:val="00FB1649"/>
    <w:rsid w:val="00FB16C4"/>
    <w:rsid w:val="00FB46DC"/>
    <w:rsid w:val="00FF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022BC"/>
  <w15:chartTrackingRefBased/>
  <w15:docId w15:val="{830476AC-DA89-4A96-A416-BCA7B6165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5D7CAA"/>
  </w:style>
  <w:style w:type="paragraph" w:styleId="ListParagraph">
    <w:name w:val="List Paragraph"/>
    <w:basedOn w:val="Normal"/>
    <w:uiPriority w:val="34"/>
    <w:qFormat/>
    <w:rsid w:val="00263C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73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3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7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mytroYaroslavtsev/study/tree/master/HomeTask12/Stady_project_Test_strategy.docx" TargetMode="External"/><Relationship Id="rId13" Type="http://schemas.openxmlformats.org/officeDocument/2006/relationships/hyperlink" Target="https://learn.epam.com/myLearning/program?groupGuid=76eddfcc-ffff-4476-81c7-a87b1c3b2807&amp;tab=calend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mytroYaroslavtsev/study/tree/master/BlogEngine%20algorithms.docx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meter.apache.org/usermanual/get-started.html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docs.microsoft.com/en-us/iis/publish/deploying-application-packages/blogenginene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earn.epam.com/myLearning/program?groupGuid=76eddfcc-ffff-4476-81c7-a87b1c3b2807&amp;tab=panels.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mytroYaroslavtsev/study/tree/master/BlogEngine%20algorithms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Yaroslavtsev</dc:creator>
  <cp:keywords/>
  <dc:description/>
  <cp:lastModifiedBy>Dmytro Yaroslavtsev</cp:lastModifiedBy>
  <cp:revision>3</cp:revision>
  <dcterms:created xsi:type="dcterms:W3CDTF">2020-12-19T12:52:00Z</dcterms:created>
  <dcterms:modified xsi:type="dcterms:W3CDTF">2020-12-19T12:53:00Z</dcterms:modified>
</cp:coreProperties>
</file>